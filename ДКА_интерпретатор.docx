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390B" w14:textId="77777777" w:rsidR="007B56DD" w:rsidRDefault="00531C92" w:rsidP="00531C92">
      <w:pPr>
        <w:pStyle w:val="a3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  <w:t>Реализация конечного автомата для регулярного языка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</w:t>
      </w:r>
    </w:p>
    <w:p w14:paraId="66C84A74" w14:textId="77777777" w:rsidR="00531C92" w:rsidRDefault="00531C92" w:rsidP="00531C92">
      <w:pPr>
        <w:jc w:val="right"/>
        <w:rPr>
          <w:sz w:val="28"/>
          <w:szCs w:val="28"/>
        </w:rPr>
      </w:pPr>
      <w:proofErr w:type="spellStart"/>
      <w:r w:rsidRPr="00531C92">
        <w:rPr>
          <w:sz w:val="28"/>
          <w:szCs w:val="28"/>
        </w:rPr>
        <w:t>Тотиков</w:t>
      </w:r>
      <w:proofErr w:type="spellEnd"/>
      <w:r w:rsidRPr="00531C92">
        <w:rPr>
          <w:sz w:val="28"/>
          <w:szCs w:val="28"/>
        </w:rPr>
        <w:t xml:space="preserve"> Сармат </w:t>
      </w:r>
      <w:r w:rsidRPr="00531C92">
        <w:rPr>
          <w:sz w:val="28"/>
          <w:szCs w:val="28"/>
        </w:rPr>
        <w:br/>
        <w:t>Группа: 21.Б13-пу</w:t>
      </w:r>
    </w:p>
    <w:p w14:paraId="672A6659" w14:textId="77777777" w:rsidR="00531C92" w:rsidRDefault="00531C92" w:rsidP="00531C92">
      <w:pPr>
        <w:jc w:val="right"/>
        <w:rPr>
          <w:sz w:val="28"/>
          <w:szCs w:val="28"/>
        </w:rPr>
      </w:pPr>
    </w:p>
    <w:p w14:paraId="0A37501D" w14:textId="77777777" w:rsidR="00531C92" w:rsidRDefault="00531C92" w:rsidP="00531C92">
      <w:pPr>
        <w:jc w:val="right"/>
        <w:rPr>
          <w:sz w:val="28"/>
          <w:szCs w:val="28"/>
        </w:rPr>
      </w:pPr>
    </w:p>
    <w:p w14:paraId="51E156C1" w14:textId="77777777" w:rsidR="00531C92" w:rsidRPr="00B42943" w:rsidRDefault="00531C92" w:rsidP="00531C92">
      <w:pPr>
        <w:pStyle w:val="a3"/>
        <w:rPr>
          <w:b/>
          <w:bCs/>
          <w:sz w:val="40"/>
          <w:szCs w:val="40"/>
        </w:rPr>
      </w:pPr>
      <w:r w:rsidRPr="00B42943">
        <w:rPr>
          <w:b/>
          <w:bCs/>
          <w:sz w:val="40"/>
          <w:szCs w:val="40"/>
        </w:rPr>
        <w:lastRenderedPageBreak/>
        <w:t>Задание:</w:t>
      </w:r>
    </w:p>
    <w:p w14:paraId="2C33991A" w14:textId="77777777" w:rsidR="00531C92" w:rsidRDefault="00531C92" w:rsidP="00531C92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31C92">
        <w:rPr>
          <w:rFonts w:cstheme="minorHAnsi"/>
          <w:sz w:val="28"/>
          <w:szCs w:val="28"/>
          <w:shd w:val="clear" w:color="auto" w:fill="FAF9F8"/>
        </w:rPr>
        <w:t>Разработать распознающий КА для цепочек определенного в задании регулярного языка над заданным алфавитом и реализовать его в виде подпрограммы.</w:t>
      </w:r>
      <w:r>
        <w:rPr>
          <w:rFonts w:cstheme="minorHAnsi"/>
          <w:sz w:val="28"/>
          <w:szCs w:val="28"/>
          <w:shd w:val="clear" w:color="auto" w:fill="FAF9F8"/>
        </w:rPr>
        <w:br/>
      </w:r>
    </w:p>
    <w:p w14:paraId="4FCE4058" w14:textId="77777777" w:rsidR="00531C92" w:rsidRPr="00531C92" w:rsidRDefault="00531C92" w:rsidP="00531C92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31C92">
        <w:rPr>
          <w:rFonts w:cstheme="minorHAnsi"/>
          <w:sz w:val="28"/>
          <w:szCs w:val="28"/>
          <w:shd w:val="clear" w:color="auto" w:fill="FAF9F8"/>
        </w:rPr>
        <w:t>Разработать  программу поиска  цепочек  этого  языка  в последовательности символов, используя подпрограмму пункта</w:t>
      </w:r>
      <w:r>
        <w:rPr>
          <w:rFonts w:cstheme="minorHAnsi"/>
          <w:sz w:val="28"/>
          <w:szCs w:val="28"/>
          <w:shd w:val="clear" w:color="auto" w:fill="FAF9F8"/>
        </w:rPr>
        <w:br/>
      </w:r>
      <w:r>
        <w:rPr>
          <w:rFonts w:cstheme="minorHAnsi"/>
          <w:sz w:val="28"/>
          <w:szCs w:val="28"/>
          <w:shd w:val="clear" w:color="auto" w:fill="FAF9F8"/>
        </w:rPr>
        <w:br/>
      </w:r>
      <w:r w:rsidRPr="00531C92">
        <w:rPr>
          <w:rFonts w:cstheme="minorHAnsi"/>
          <w:sz w:val="28"/>
          <w:szCs w:val="28"/>
          <w:shd w:val="clear" w:color="auto" w:fill="FAF9F8"/>
        </w:rPr>
        <w:t>Вход: последовательность символов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алфавита регулярного языка задания</w:t>
      </w:r>
      <w:r>
        <w:rPr>
          <w:rFonts w:cstheme="minorHAnsi"/>
          <w:sz w:val="28"/>
          <w:szCs w:val="28"/>
          <w:shd w:val="clear" w:color="auto" w:fill="FAF9F8"/>
        </w:rPr>
        <w:br/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br/>
      </w:r>
      <w:r w:rsidRPr="00531C92">
        <w:rPr>
          <w:rFonts w:cstheme="minorHAnsi"/>
          <w:sz w:val="28"/>
          <w:szCs w:val="28"/>
          <w:shd w:val="clear" w:color="auto" w:fill="FAF9F8"/>
        </w:rPr>
        <w:t>Выход: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последовательность строк формата номер: цепочка</w:t>
      </w:r>
      <w:r>
        <w:rPr>
          <w:rFonts w:cstheme="minorHAnsi"/>
          <w:sz w:val="28"/>
          <w:szCs w:val="28"/>
          <w:shd w:val="clear" w:color="auto" w:fill="FAF9F8"/>
        </w:rPr>
        <w:br/>
      </w:r>
      <w:r>
        <w:rPr>
          <w:rFonts w:cstheme="minorHAnsi"/>
          <w:sz w:val="28"/>
          <w:szCs w:val="28"/>
          <w:shd w:val="clear" w:color="auto" w:fill="FAF9F8"/>
        </w:rPr>
        <w:br/>
      </w:r>
      <w:r w:rsidRPr="00531C92">
        <w:rPr>
          <w:rFonts w:cstheme="minorHAnsi"/>
          <w:b/>
          <w:bCs/>
          <w:sz w:val="28"/>
          <w:szCs w:val="28"/>
          <w:shd w:val="clear" w:color="auto" w:fill="FAF9F8"/>
        </w:rPr>
        <w:t>номер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–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номер позиции начала цепочки языка в последовательности символов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br/>
      </w:r>
      <w:r w:rsidRPr="00531C92">
        <w:rPr>
          <w:rFonts w:cstheme="minorHAnsi"/>
          <w:b/>
          <w:bCs/>
          <w:sz w:val="28"/>
          <w:szCs w:val="28"/>
          <w:shd w:val="clear" w:color="auto" w:fill="FAF9F8"/>
        </w:rPr>
        <w:t>цепочка</w:t>
      </w:r>
      <w:r>
        <w:rPr>
          <w:rFonts w:cstheme="minorHAnsi"/>
          <w:b/>
          <w:bCs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–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найденная цепочка языка в последовательности символов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br/>
      </w:r>
      <w:r>
        <w:rPr>
          <w:rFonts w:cstheme="minorHAnsi"/>
          <w:sz w:val="28"/>
          <w:szCs w:val="28"/>
          <w:shd w:val="clear" w:color="auto" w:fill="FAF9F8"/>
        </w:rPr>
        <w:br/>
      </w:r>
      <w:r w:rsidRPr="00531C92">
        <w:rPr>
          <w:rFonts w:cstheme="minorHAnsi"/>
          <w:sz w:val="28"/>
          <w:szCs w:val="28"/>
          <w:shd w:val="clear" w:color="auto" w:fill="FAF9F8"/>
        </w:rPr>
        <w:t xml:space="preserve">Если цепочек языка не найдено, то на выходе отображается </w:t>
      </w:r>
      <w:r w:rsidRPr="00531C92">
        <w:rPr>
          <w:rFonts w:cstheme="minorHAnsi"/>
          <w:b/>
          <w:bCs/>
          <w:sz w:val="28"/>
          <w:szCs w:val="28"/>
          <w:shd w:val="clear" w:color="auto" w:fill="FAF9F8"/>
        </w:rPr>
        <w:t>«цепочек не найдено»</w:t>
      </w:r>
      <w:r>
        <w:rPr>
          <w:rFonts w:cstheme="minorHAnsi"/>
          <w:b/>
          <w:bCs/>
          <w:sz w:val="28"/>
          <w:szCs w:val="28"/>
          <w:shd w:val="clear" w:color="auto" w:fill="FAF9F8"/>
        </w:rPr>
        <w:br/>
      </w:r>
    </w:p>
    <w:p w14:paraId="2A3AB3B2" w14:textId="77777777" w:rsidR="00531C92" w:rsidRDefault="00531C92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  <w:r w:rsidRPr="00531C92">
        <w:rPr>
          <w:rFonts w:cstheme="minorHAnsi"/>
          <w:sz w:val="28"/>
          <w:szCs w:val="28"/>
          <w:shd w:val="clear" w:color="auto" w:fill="FAF9F8"/>
        </w:rPr>
        <w:t>Строка  символов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7C4332">
        <w:rPr>
          <w:rFonts w:cstheme="minorHAnsi"/>
          <w:b/>
          <w:bCs/>
          <w:sz w:val="28"/>
          <w:szCs w:val="28"/>
          <w:shd w:val="clear" w:color="auto" w:fill="FAF9F8"/>
        </w:rPr>
        <w:t>a, b, (, ), %</w:t>
      </w:r>
      <w:r w:rsidRPr="00531C92">
        <w:rPr>
          <w:rFonts w:cstheme="minorHAnsi"/>
          <w:sz w:val="28"/>
          <w:szCs w:val="28"/>
          <w:shd w:val="clear" w:color="auto" w:fill="FAF9F8"/>
        </w:rPr>
        <w:t>,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начинающаяся с  префикса %и  заканчивающаяся суффиксом %, между которыми располагается последовательность одинарных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gramStart"/>
      <w:r w:rsidRPr="007C4332">
        <w:rPr>
          <w:rFonts w:cstheme="minorHAnsi"/>
          <w:b/>
          <w:bCs/>
          <w:sz w:val="28"/>
          <w:szCs w:val="28"/>
          <w:shd w:val="clear" w:color="auto" w:fill="FAF9F8"/>
        </w:rPr>
        <w:t>(….</w:t>
      </w:r>
      <w:proofErr w:type="gramEnd"/>
      <w:r w:rsidRPr="007C4332">
        <w:rPr>
          <w:rFonts w:cstheme="minorHAnsi"/>
          <w:b/>
          <w:bCs/>
          <w:sz w:val="28"/>
          <w:szCs w:val="28"/>
          <w:shd w:val="clear" w:color="auto" w:fill="FAF9F8"/>
        </w:rPr>
        <w:t>)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или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двойных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7C4332">
        <w:rPr>
          <w:rFonts w:cstheme="minorHAnsi"/>
          <w:b/>
          <w:bCs/>
          <w:sz w:val="28"/>
          <w:szCs w:val="28"/>
          <w:shd w:val="clear" w:color="auto" w:fill="FAF9F8"/>
        </w:rPr>
        <w:t>((.....))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парных скобок, содержащих внутри цепочку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четных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 xml:space="preserve">символов </w:t>
      </w:r>
      <w:r w:rsidRPr="007C4332">
        <w:rPr>
          <w:rFonts w:cstheme="minorHAnsi"/>
          <w:b/>
          <w:bCs/>
          <w:sz w:val="28"/>
          <w:szCs w:val="28"/>
          <w:shd w:val="clear" w:color="auto" w:fill="FAF9F8"/>
        </w:rPr>
        <w:t>a</w:t>
      </w:r>
      <w:r w:rsidRPr="00531C92">
        <w:rPr>
          <w:rFonts w:cstheme="minorHAnsi"/>
          <w:sz w:val="28"/>
          <w:szCs w:val="28"/>
          <w:shd w:val="clear" w:color="auto" w:fill="FAF9F8"/>
        </w:rPr>
        <w:t>, за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которой следует нечетное число символов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7C4332">
        <w:rPr>
          <w:rFonts w:cstheme="minorHAnsi"/>
          <w:b/>
          <w:bCs/>
          <w:sz w:val="28"/>
          <w:szCs w:val="28"/>
          <w:shd w:val="clear" w:color="auto" w:fill="FAF9F8"/>
        </w:rPr>
        <w:t>b</w:t>
      </w:r>
      <w:r w:rsidRPr="00531C92">
        <w:rPr>
          <w:rFonts w:cstheme="minorHAnsi"/>
          <w:sz w:val="28"/>
          <w:szCs w:val="28"/>
          <w:shd w:val="clear" w:color="auto" w:fill="FAF9F8"/>
        </w:rPr>
        <w:t>,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sz w:val="28"/>
          <w:szCs w:val="28"/>
          <w:shd w:val="clear" w:color="auto" w:fill="FAF9F8"/>
        </w:rPr>
        <w:t>например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531C92">
        <w:rPr>
          <w:rFonts w:cstheme="minorHAnsi"/>
          <w:b/>
          <w:bCs/>
          <w:sz w:val="28"/>
          <w:szCs w:val="28"/>
          <w:shd w:val="clear" w:color="auto" w:fill="FAF9F8"/>
        </w:rPr>
        <w:t>%(</w:t>
      </w:r>
      <w:proofErr w:type="spellStart"/>
      <w:r w:rsidRPr="00531C92">
        <w:rPr>
          <w:rFonts w:cstheme="minorHAnsi"/>
          <w:b/>
          <w:bCs/>
          <w:sz w:val="28"/>
          <w:szCs w:val="28"/>
          <w:shd w:val="clear" w:color="auto" w:fill="FAF9F8"/>
        </w:rPr>
        <w:t>aabbb</w:t>
      </w:r>
      <w:proofErr w:type="spellEnd"/>
      <w:r w:rsidRPr="00531C92">
        <w:rPr>
          <w:rFonts w:cstheme="minorHAnsi"/>
          <w:b/>
          <w:bCs/>
          <w:sz w:val="28"/>
          <w:szCs w:val="28"/>
          <w:shd w:val="clear" w:color="auto" w:fill="FAF9F8"/>
        </w:rPr>
        <w:t>)(b)((</w:t>
      </w:r>
      <w:proofErr w:type="spellStart"/>
      <w:r w:rsidRPr="00531C92">
        <w:rPr>
          <w:rFonts w:cstheme="minorHAnsi"/>
          <w:b/>
          <w:bCs/>
          <w:sz w:val="28"/>
          <w:szCs w:val="28"/>
          <w:shd w:val="clear" w:color="auto" w:fill="FAF9F8"/>
        </w:rPr>
        <w:t>aab</w:t>
      </w:r>
      <w:proofErr w:type="spellEnd"/>
      <w:r w:rsidRPr="00531C92">
        <w:rPr>
          <w:rFonts w:cstheme="minorHAnsi"/>
          <w:b/>
          <w:bCs/>
          <w:sz w:val="28"/>
          <w:szCs w:val="28"/>
          <w:shd w:val="clear" w:color="auto" w:fill="FAF9F8"/>
        </w:rPr>
        <w:t>))%.</w:t>
      </w:r>
    </w:p>
    <w:p w14:paraId="5DAB6C7B" w14:textId="77777777" w:rsidR="00C46E53" w:rsidRDefault="00C46E5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02EB378F" w14:textId="77777777" w:rsidR="00C46E53" w:rsidRDefault="00C46E5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6A05A809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5A39BBE3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41C8F396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72A3D3EC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0D0B940D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0E27B00A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60061E4C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44EAFD9C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4B94D5A5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3DEEC669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3656B9AB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45FB0818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049F31CB" w14:textId="77777777" w:rsidR="004433AC" w:rsidRDefault="004433AC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53128261" w14:textId="77777777" w:rsidR="00B42943" w:rsidRDefault="00B42943" w:rsidP="00531C92">
      <w:pPr>
        <w:ind w:left="360"/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7E169949" w14:textId="77777777" w:rsidR="00B42943" w:rsidRDefault="00C46E53" w:rsidP="00B42943">
      <w:pPr>
        <w:pStyle w:val="a3"/>
        <w:rPr>
          <w:b/>
          <w:bCs/>
          <w:sz w:val="40"/>
          <w:szCs w:val="40"/>
        </w:rPr>
      </w:pPr>
      <w:r w:rsidRPr="00B42943">
        <w:rPr>
          <w:b/>
          <w:bCs/>
          <w:sz w:val="40"/>
          <w:szCs w:val="40"/>
        </w:rPr>
        <w:lastRenderedPageBreak/>
        <w:t xml:space="preserve">Диаграмма переходов и таблица переходов </w:t>
      </w:r>
      <w:r w:rsidR="00B42943" w:rsidRPr="00B42943">
        <w:rPr>
          <w:b/>
          <w:bCs/>
          <w:sz w:val="40"/>
          <w:szCs w:val="40"/>
        </w:rPr>
        <w:t>конечного автомата</w:t>
      </w:r>
      <w:r w:rsidRPr="00B42943">
        <w:rPr>
          <w:b/>
          <w:bCs/>
          <w:sz w:val="40"/>
          <w:szCs w:val="40"/>
        </w:rPr>
        <w:t>:</w:t>
      </w:r>
    </w:p>
    <w:p w14:paraId="62486C05" w14:textId="77777777" w:rsidR="00B42943" w:rsidRPr="00B42943" w:rsidRDefault="00B42943" w:rsidP="00B42943">
      <w:pPr>
        <w:rPr>
          <w:sz w:val="28"/>
          <w:szCs w:val="28"/>
        </w:rPr>
      </w:pPr>
    </w:p>
    <w:p w14:paraId="670ADEEE" w14:textId="77777777" w:rsidR="00677BEA" w:rsidRDefault="00677BEA" w:rsidP="00B42943">
      <w:pPr>
        <w:rPr>
          <w:ins w:id="0" w:author="Microsoft Office User" w:date="2022-10-30T14:45:00Z"/>
          <w:sz w:val="28"/>
          <w:szCs w:val="28"/>
        </w:rPr>
      </w:pPr>
      <w:ins w:id="1" w:author="Alexander" w:date="2022-10-29T15:05:00Z">
        <w:r>
          <w:rPr>
            <w:sz w:val="28"/>
            <w:szCs w:val="28"/>
          </w:rPr>
          <w:t>Какой тип Вашего КА: ДКА или НКА? Ответьте!</w:t>
        </w:r>
      </w:ins>
    </w:p>
    <w:p w14:paraId="4101652C" w14:textId="7D97EA56" w:rsidR="0047166A" w:rsidRDefault="00D46D36" w:rsidP="00B42943">
      <w:pPr>
        <w:rPr>
          <w:ins w:id="2" w:author="Microsoft Office User" w:date="2022-10-30T14:45:00Z"/>
          <w:sz w:val="28"/>
          <w:szCs w:val="28"/>
        </w:rPr>
      </w:pPr>
      <w:r>
        <w:rPr>
          <w:sz w:val="28"/>
          <w:szCs w:val="28"/>
        </w:rPr>
        <w:br/>
        <w:t xml:space="preserve">Построил ДКА. Описание переходов отображенных и не отображенных на диаграмме представил и объяснил ниже. </w:t>
      </w:r>
    </w:p>
    <w:p w14:paraId="168E3C24" w14:textId="0114A8AC" w:rsidR="00F71520" w:rsidRDefault="00F71520" w:rsidP="00B42943">
      <w:pPr>
        <w:rPr>
          <w:ins w:id="3" w:author="Alexander" w:date="2022-11-03T10:29:00Z"/>
          <w:sz w:val="28"/>
          <w:szCs w:val="28"/>
        </w:rPr>
      </w:pPr>
      <w:ins w:id="4" w:author="Alexander" w:date="2022-11-03T10:24:00Z">
        <w:r>
          <w:rPr>
            <w:sz w:val="28"/>
            <w:szCs w:val="28"/>
          </w:rPr>
          <w:t xml:space="preserve">Дорогой Сармат! Я Вас такому не учил, ДКА </w:t>
        </w:r>
      </w:ins>
      <w:ins w:id="5" w:author="Alexander" w:date="2022-11-03T10:25:00Z">
        <w:r>
          <w:rPr>
            <w:sz w:val="28"/>
            <w:szCs w:val="28"/>
          </w:rPr>
          <w:t>–</w:t>
        </w:r>
      </w:ins>
      <w:ins w:id="6" w:author="Alexander" w:date="2022-11-03T10:24:00Z">
        <w:r>
          <w:rPr>
            <w:sz w:val="28"/>
            <w:szCs w:val="28"/>
          </w:rPr>
          <w:t xml:space="preserve"> ДЕТЕРМИНИРОВАННЫЙ </w:t>
        </w:r>
      </w:ins>
      <w:ins w:id="7" w:author="Alexander" w:date="2022-11-03T10:25:00Z">
        <w:r>
          <w:rPr>
            <w:sz w:val="28"/>
            <w:szCs w:val="28"/>
          </w:rPr>
          <w:t>КА, а, следовательно, он точно знает, в какое</w:t>
        </w:r>
      </w:ins>
      <w:ins w:id="8" w:author="Alexander" w:date="2022-11-03T10:26:00Z">
        <w:r>
          <w:rPr>
            <w:sz w:val="28"/>
            <w:szCs w:val="28"/>
          </w:rPr>
          <w:t xml:space="preserve"> ОДНО</w:t>
        </w:r>
      </w:ins>
      <w:ins w:id="9" w:author="Alexander" w:date="2022-11-03T10:25:00Z">
        <w:r>
          <w:rPr>
            <w:sz w:val="28"/>
            <w:szCs w:val="28"/>
          </w:rPr>
          <w:t xml:space="preserve"> состояние должен перейти</w:t>
        </w:r>
      </w:ins>
      <w:ins w:id="10" w:author="Alexander" w:date="2022-11-03T10:26:00Z">
        <w:r>
          <w:rPr>
            <w:sz w:val="28"/>
            <w:szCs w:val="28"/>
          </w:rPr>
          <w:t>, когда получает символ алфавита!</w:t>
        </w:r>
      </w:ins>
    </w:p>
    <w:p w14:paraId="50613AB2" w14:textId="77777777" w:rsidR="00B42943" w:rsidRDefault="00B42943" w:rsidP="00B42943">
      <w:pPr>
        <w:rPr>
          <w:sz w:val="28"/>
          <w:szCs w:val="28"/>
        </w:rPr>
      </w:pPr>
      <w:r w:rsidRPr="00B42943">
        <w:rPr>
          <w:sz w:val="28"/>
          <w:szCs w:val="28"/>
        </w:rPr>
        <w:t>Диаграмма:</w:t>
      </w:r>
      <w:r w:rsidRPr="00B42943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567EA4E" wp14:editId="07777777">
            <wp:extent cx="5940425" cy="296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B42943" w:rsidRDefault="00B42943" w:rsidP="00B42943">
      <w:pPr>
        <w:rPr>
          <w:sz w:val="28"/>
          <w:szCs w:val="28"/>
        </w:rPr>
      </w:pPr>
    </w:p>
    <w:p w14:paraId="7276C51C" w14:textId="77777777" w:rsidR="00B42943" w:rsidRPr="00B42943" w:rsidRDefault="00B42943" w:rsidP="00B42943">
      <w:pPr>
        <w:rPr>
          <w:sz w:val="28"/>
          <w:szCs w:val="28"/>
        </w:rPr>
      </w:pPr>
      <w:r>
        <w:rPr>
          <w:sz w:val="28"/>
          <w:szCs w:val="28"/>
        </w:rPr>
        <w:t>Таблица переходов: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42943" w14:paraId="7F3A13A8" w14:textId="77777777" w:rsidTr="437E5920">
        <w:tc>
          <w:tcPr>
            <w:tcW w:w="1557" w:type="dxa"/>
          </w:tcPr>
          <w:p w14:paraId="1299C43A" w14:textId="77777777" w:rsidR="00B42943" w:rsidRDefault="00B42943" w:rsidP="00B42943">
            <w:pPr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14:paraId="6462C093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57" w:type="dxa"/>
          </w:tcPr>
          <w:p w14:paraId="3379E4FD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1558" w:type="dxa"/>
          </w:tcPr>
          <w:p w14:paraId="5316D17B" w14:textId="77777777" w:rsidR="00B42943" w:rsidRPr="00B42943" w:rsidRDefault="00677BEA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558" w:type="dxa"/>
          </w:tcPr>
          <w:p w14:paraId="74F4F774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558" w:type="dxa"/>
          </w:tcPr>
          <w:p w14:paraId="2CEAEE8A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B42943" w14:paraId="51FE377F" w14:textId="77777777" w:rsidTr="437E5920">
        <w:tc>
          <w:tcPr>
            <w:tcW w:w="1557" w:type="dxa"/>
          </w:tcPr>
          <w:p w14:paraId="6E1EF210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rFonts w:ascii="Symbol" w:eastAsia="Symbol" w:hAnsi="Symbol" w:cs="Symbol"/>
                <w:b/>
                <w:bCs/>
                <w:sz w:val="28"/>
                <w:szCs w:val="28"/>
                <w:lang w:val="en-US"/>
              </w:rPr>
              <w:t></w:t>
            </w:r>
            <w:r w:rsidRPr="00B42943">
              <w:rPr>
                <w:b/>
                <w:bCs/>
                <w:sz w:val="28"/>
                <w:szCs w:val="28"/>
                <w:lang w:val="en-US"/>
              </w:rPr>
              <w:t xml:space="preserve"> q1</w:t>
            </w:r>
          </w:p>
        </w:tc>
        <w:tc>
          <w:tcPr>
            <w:tcW w:w="1557" w:type="dxa"/>
          </w:tcPr>
          <w:p w14:paraId="44FCEC27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738E3BE2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1FF08641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5E85C018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6D85F521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6FAE2962" w14:textId="77777777" w:rsidTr="437E5920">
        <w:tc>
          <w:tcPr>
            <w:tcW w:w="1557" w:type="dxa"/>
          </w:tcPr>
          <w:p w14:paraId="67CEA56F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40027685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1C5AC1EB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q3</w:t>
            </w:r>
          </w:p>
        </w:tc>
        <w:tc>
          <w:tcPr>
            <w:tcW w:w="1558" w:type="dxa"/>
          </w:tcPr>
          <w:p w14:paraId="1702233E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3023CD2D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7DCF959A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4AADD825" w14:textId="77777777" w:rsidTr="437E5920">
        <w:tc>
          <w:tcPr>
            <w:tcW w:w="1557" w:type="dxa"/>
          </w:tcPr>
          <w:p w14:paraId="24B58F17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1E3D0C9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444D2ECA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q8</w:t>
            </w:r>
          </w:p>
        </w:tc>
        <w:tc>
          <w:tcPr>
            <w:tcW w:w="1558" w:type="dxa"/>
          </w:tcPr>
          <w:p w14:paraId="4A0BAE03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q4</w:t>
            </w:r>
          </w:p>
        </w:tc>
        <w:tc>
          <w:tcPr>
            <w:tcW w:w="1558" w:type="dxa"/>
          </w:tcPr>
          <w:p w14:paraId="6BD9FDB4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q6</w:t>
            </w:r>
          </w:p>
        </w:tc>
        <w:tc>
          <w:tcPr>
            <w:tcW w:w="1558" w:type="dxa"/>
          </w:tcPr>
          <w:p w14:paraId="2F1278C3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7BF8BD9E" w14:textId="77777777" w:rsidTr="437E5920">
        <w:tc>
          <w:tcPr>
            <w:tcW w:w="1557" w:type="dxa"/>
          </w:tcPr>
          <w:p w14:paraId="5A57F293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6980324B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7CB8854A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2A91DB7D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q5</w:t>
            </w:r>
          </w:p>
        </w:tc>
        <w:tc>
          <w:tcPr>
            <w:tcW w:w="1558" w:type="dxa"/>
          </w:tcPr>
          <w:p w14:paraId="32BE01F6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48D36296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579CC3C5" w14:textId="77777777" w:rsidTr="437E5920">
        <w:tc>
          <w:tcPr>
            <w:tcW w:w="1557" w:type="dxa"/>
          </w:tcPr>
          <w:p w14:paraId="4D4ED9A0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67B0F1FF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0EDEC9FA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0C4F37EC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q4</w:t>
            </w:r>
          </w:p>
        </w:tc>
        <w:tc>
          <w:tcPr>
            <w:tcW w:w="1558" w:type="dxa"/>
          </w:tcPr>
          <w:p w14:paraId="7BB8A50F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q6</w:t>
            </w:r>
          </w:p>
        </w:tc>
        <w:tc>
          <w:tcPr>
            <w:tcW w:w="1558" w:type="dxa"/>
          </w:tcPr>
          <w:p w14:paraId="7B0C2E85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05290BBA" w14:textId="77777777" w:rsidTr="437E5920">
        <w:tc>
          <w:tcPr>
            <w:tcW w:w="1557" w:type="dxa"/>
          </w:tcPr>
          <w:p w14:paraId="63AB036A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358F73CD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737201B6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1D1B7F9D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6402AFD4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q7</w:t>
            </w:r>
          </w:p>
        </w:tc>
        <w:tc>
          <w:tcPr>
            <w:tcW w:w="1558" w:type="dxa"/>
          </w:tcPr>
          <w:p w14:paraId="24AA56C6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q14</w:t>
            </w:r>
          </w:p>
        </w:tc>
      </w:tr>
      <w:tr w:rsidR="00B42943" w14:paraId="75AD6804" w14:textId="77777777" w:rsidTr="437E5920">
        <w:tc>
          <w:tcPr>
            <w:tcW w:w="1557" w:type="dxa"/>
          </w:tcPr>
          <w:p w14:paraId="2BAFC9EC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2BD93AD2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2015EDDE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2F25F8C5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6E198168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q6</w:t>
            </w:r>
          </w:p>
        </w:tc>
        <w:tc>
          <w:tcPr>
            <w:tcW w:w="1558" w:type="dxa"/>
          </w:tcPr>
          <w:p w14:paraId="21CCF7F5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574B848D" w14:textId="77777777" w:rsidTr="437E5920">
        <w:tc>
          <w:tcPr>
            <w:tcW w:w="1557" w:type="dxa"/>
          </w:tcPr>
          <w:p w14:paraId="66451AF6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704D1452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595DA218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78C3A208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q9</w:t>
            </w:r>
          </w:p>
        </w:tc>
        <w:tc>
          <w:tcPr>
            <w:tcW w:w="1558" w:type="dxa"/>
          </w:tcPr>
          <w:p w14:paraId="542DC613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q11</w:t>
            </w:r>
          </w:p>
        </w:tc>
        <w:tc>
          <w:tcPr>
            <w:tcW w:w="1558" w:type="dxa"/>
          </w:tcPr>
          <w:p w14:paraId="1F056AB8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0B51E3BB" w14:textId="77777777" w:rsidTr="437E5920">
        <w:tc>
          <w:tcPr>
            <w:tcW w:w="1557" w:type="dxa"/>
          </w:tcPr>
          <w:p w14:paraId="32EA51EC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q9</w:t>
            </w:r>
          </w:p>
        </w:tc>
        <w:tc>
          <w:tcPr>
            <w:tcW w:w="1557" w:type="dxa"/>
          </w:tcPr>
          <w:p w14:paraId="5E8BC1FA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5E0568AB" w14:textId="77777777" w:rsidR="00B42943" w:rsidRPr="00B42943" w:rsidRDefault="00B42943" w:rsidP="00B42943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197D9F75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q10</w:t>
            </w:r>
          </w:p>
        </w:tc>
        <w:tc>
          <w:tcPr>
            <w:tcW w:w="1558" w:type="dxa"/>
          </w:tcPr>
          <w:p w14:paraId="208DA39B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481D6007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677BB3D5" w14:textId="77777777" w:rsidTr="437E5920">
        <w:tc>
          <w:tcPr>
            <w:tcW w:w="1557" w:type="dxa"/>
          </w:tcPr>
          <w:p w14:paraId="50B07A78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q10</w:t>
            </w:r>
          </w:p>
        </w:tc>
        <w:tc>
          <w:tcPr>
            <w:tcW w:w="1557" w:type="dxa"/>
          </w:tcPr>
          <w:p w14:paraId="3C92E180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6E556348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752F3A67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q9</w:t>
            </w:r>
          </w:p>
        </w:tc>
        <w:tc>
          <w:tcPr>
            <w:tcW w:w="1558" w:type="dxa"/>
          </w:tcPr>
          <w:p w14:paraId="68142D50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q11</w:t>
            </w:r>
          </w:p>
        </w:tc>
        <w:tc>
          <w:tcPr>
            <w:tcW w:w="1558" w:type="dxa"/>
          </w:tcPr>
          <w:p w14:paraId="2DC226B9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5DE6DDAD" w14:textId="77777777" w:rsidTr="437E5920">
        <w:tc>
          <w:tcPr>
            <w:tcW w:w="1557" w:type="dxa"/>
          </w:tcPr>
          <w:p w14:paraId="0392BD02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q11</w:t>
            </w:r>
          </w:p>
        </w:tc>
        <w:tc>
          <w:tcPr>
            <w:tcW w:w="1557" w:type="dxa"/>
          </w:tcPr>
          <w:p w14:paraId="4F629882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74BD8526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02AFF61F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5C3706CA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q12</w:t>
            </w:r>
          </w:p>
        </w:tc>
        <w:tc>
          <w:tcPr>
            <w:tcW w:w="1558" w:type="dxa"/>
          </w:tcPr>
          <w:p w14:paraId="7C1C2AE6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q13</w:t>
            </w:r>
          </w:p>
        </w:tc>
      </w:tr>
      <w:tr w:rsidR="00B42943" w14:paraId="40E015FB" w14:textId="77777777" w:rsidTr="437E5920">
        <w:tc>
          <w:tcPr>
            <w:tcW w:w="1557" w:type="dxa"/>
          </w:tcPr>
          <w:p w14:paraId="5E615759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q12</w:t>
            </w:r>
          </w:p>
        </w:tc>
        <w:tc>
          <w:tcPr>
            <w:tcW w:w="1557" w:type="dxa"/>
          </w:tcPr>
          <w:p w14:paraId="03FB3BB1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7CF02F31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375ECC59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3ADF88AE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q11</w:t>
            </w:r>
          </w:p>
        </w:tc>
        <w:tc>
          <w:tcPr>
            <w:tcW w:w="1558" w:type="dxa"/>
          </w:tcPr>
          <w:p w14:paraId="6BE91B53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28F213DD" w14:textId="77777777" w:rsidTr="437E5920">
        <w:tc>
          <w:tcPr>
            <w:tcW w:w="1557" w:type="dxa"/>
          </w:tcPr>
          <w:p w14:paraId="4795413C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q13</w:t>
            </w:r>
          </w:p>
        </w:tc>
        <w:tc>
          <w:tcPr>
            <w:tcW w:w="1557" w:type="dxa"/>
          </w:tcPr>
          <w:p w14:paraId="0E6BC930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1061EF82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25A6C3EB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31768B8A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05D4E2F5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q14</w:t>
            </w:r>
          </w:p>
        </w:tc>
      </w:tr>
      <w:tr w:rsidR="00B42943" w14:paraId="10BDE056" w14:textId="77777777" w:rsidTr="437E5920">
        <w:tc>
          <w:tcPr>
            <w:tcW w:w="1557" w:type="dxa"/>
          </w:tcPr>
          <w:p w14:paraId="1F4D8683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q14</w:t>
            </w:r>
          </w:p>
        </w:tc>
        <w:tc>
          <w:tcPr>
            <w:tcW w:w="1557" w:type="dxa"/>
          </w:tcPr>
          <w:p w14:paraId="68FF3AF9" w14:textId="77777777" w:rsidR="00B42943" w:rsidRPr="00B42943" w:rsidRDefault="00B42943" w:rsidP="00B42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q14</w:t>
            </w:r>
          </w:p>
        </w:tc>
        <w:tc>
          <w:tcPr>
            <w:tcW w:w="1557" w:type="dxa"/>
          </w:tcPr>
          <w:p w14:paraId="51E734FB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7ABEBE95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75457AB8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572121A2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B42943" w14:paraId="3C99D4AC" w14:textId="77777777" w:rsidTr="437E5920">
        <w:tc>
          <w:tcPr>
            <w:tcW w:w="1557" w:type="dxa"/>
          </w:tcPr>
          <w:p w14:paraId="588CA89C" w14:textId="77777777" w:rsidR="00B42943" w:rsidRPr="00B42943" w:rsidRDefault="00B42943" w:rsidP="00B4294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lastRenderedPageBreak/>
              <w:t>q*</w:t>
            </w:r>
          </w:p>
        </w:tc>
        <w:tc>
          <w:tcPr>
            <w:tcW w:w="1557" w:type="dxa"/>
          </w:tcPr>
          <w:p w14:paraId="24FDD217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3CA27CEB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7831B8E0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19EB3C30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45F3D4AE" w14:textId="77777777" w:rsidR="00B42943" w:rsidRDefault="00B42943" w:rsidP="00B429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  <w:tr w:rsidR="00713D79" w14:paraId="523184D5" w14:textId="77777777" w:rsidTr="437E5920">
        <w:trPr>
          <w:ins w:id="11" w:author="Microsoft Office User" w:date="2022-11-11T15:18:00Z"/>
        </w:trPr>
        <w:tc>
          <w:tcPr>
            <w:tcW w:w="1557" w:type="dxa"/>
          </w:tcPr>
          <w:p w14:paraId="3BC2DDE2" w14:textId="58799B30" w:rsidR="00974FB4" w:rsidRPr="00B42943" w:rsidRDefault="000E3858" w:rsidP="00974FB4">
            <w:pPr>
              <w:jc w:val="center"/>
              <w:rPr>
                <w:ins w:id="12" w:author="Microsoft Office User" w:date="2022-11-11T15:18:00Z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3DC6FE65" w14:textId="72079E29" w:rsidR="00974FB4" w:rsidRDefault="000E3858" w:rsidP="00974FB4">
            <w:pPr>
              <w:jc w:val="center"/>
              <w:rPr>
                <w:ins w:id="13" w:author="Microsoft Office User" w:date="2022-11-11T15:18:00Z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7" w:type="dxa"/>
          </w:tcPr>
          <w:p w14:paraId="161A339F" w14:textId="0A413DB5" w:rsidR="00974FB4" w:rsidRDefault="000E3858" w:rsidP="00974FB4">
            <w:pPr>
              <w:jc w:val="center"/>
              <w:rPr>
                <w:ins w:id="14" w:author="Microsoft Office User" w:date="2022-11-11T15:18:00Z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063B26D1" w14:textId="78188706" w:rsidR="00974FB4" w:rsidRDefault="000E3858" w:rsidP="00974FB4">
            <w:pPr>
              <w:jc w:val="center"/>
              <w:rPr>
                <w:ins w:id="15" w:author="Microsoft Office User" w:date="2022-11-11T15:18:00Z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264CE16A" w14:textId="0FD51C27" w:rsidR="00974FB4" w:rsidRDefault="000E3858" w:rsidP="00974FB4">
            <w:pPr>
              <w:jc w:val="center"/>
              <w:rPr>
                <w:ins w:id="16" w:author="Microsoft Office User" w:date="2022-11-11T15:18:00Z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  <w:tc>
          <w:tcPr>
            <w:tcW w:w="1558" w:type="dxa"/>
          </w:tcPr>
          <w:p w14:paraId="6E706FE7" w14:textId="2A6DAB02" w:rsidR="00974FB4" w:rsidRDefault="000E3858" w:rsidP="00974FB4">
            <w:pPr>
              <w:jc w:val="center"/>
              <w:rPr>
                <w:ins w:id="17" w:author="Microsoft Office User" w:date="2022-11-11T15:18:00Z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oMath>
            </m:oMathPara>
          </w:p>
        </w:tc>
      </w:tr>
    </w:tbl>
    <w:p w14:paraId="4DDBEF00" w14:textId="32413995" w:rsidR="00C46E53" w:rsidRDefault="00713D79" w:rsidP="000E3858">
      <w:pPr>
        <w:rPr>
          <w:rFonts w:cstheme="minorHAnsi"/>
          <w:b/>
          <w:bCs/>
          <w:sz w:val="28"/>
          <w:szCs w:val="28"/>
        </w:rPr>
      </w:pPr>
      <w:r>
        <w:rPr>
          <w:sz w:val="28"/>
          <w:szCs w:val="28"/>
        </w:rPr>
        <w:br/>
      </w:r>
      <w:ins w:id="18" w:author="Alexander" w:date="2022-10-29T15:06:00Z">
        <w:r w:rsidR="00677BEA">
          <w:rPr>
            <w:sz w:val="28"/>
            <w:szCs w:val="28"/>
          </w:rPr>
          <w:t>Если НКА, то исправьте таблицу переходов: он находится во множестве состояний. А последняя строка зачем? Разъясните?</w:t>
        </w:r>
      </w:ins>
      <w:ins w:id="19" w:author="Alexander" w:date="2022-10-29T15:17:00Z">
        <w:r w:rsidR="00B158F0">
          <w:rPr>
            <w:sz w:val="28"/>
            <w:szCs w:val="28"/>
          </w:rPr>
          <w:t xml:space="preserve"> Где у Вас на диаграмме </w:t>
        </w:r>
      </w:ins>
      <w:ins w:id="20" w:author="Alexander" w:date="2022-10-29T15:18:00Z">
        <w:r w:rsidR="00B158F0">
          <w:rPr>
            <w:sz w:val="28"/>
            <w:szCs w:val="28"/>
          </w:rPr>
          <w:t xml:space="preserve">автомата </w:t>
        </w:r>
      </w:ins>
      <w:ins w:id="21" w:author="Alexander" w:date="2022-10-29T15:17:00Z">
        <w:r w:rsidR="00B158F0">
          <w:rPr>
            <w:sz w:val="28"/>
            <w:szCs w:val="28"/>
          </w:rPr>
          <w:t xml:space="preserve">состояние </w:t>
        </w:r>
      </w:ins>
      <m:oMath>
        <m:r>
          <w:ins w:id="22" w:author="Alexander" w:date="2022-10-29T15:18:00Z">
            <m:rPr>
              <m:sty m:val="bi"/>
            </m:rPr>
            <w:rPr>
              <w:rFonts w:ascii="Cambria Math" w:hAnsi="Cambria Math"/>
              <w:sz w:val="28"/>
              <w:szCs w:val="28"/>
            </w:rPr>
            <m:t>∅</m:t>
          </w:ins>
        </m:r>
      </m:oMath>
      <w:ins w:id="23" w:author="Alexander" w:date="2022-10-29T15:18:00Z">
        <w:r w:rsidR="00B158F0">
          <w:rPr>
            <w:b/>
            <w:sz w:val="28"/>
            <w:szCs w:val="28"/>
          </w:rPr>
          <w:t xml:space="preserve"> ?</w:t>
        </w:r>
      </w:ins>
      <w:ins w:id="24" w:author="Microsoft Office User" w:date="2022-10-30T14:49:00Z">
        <w:r w:rsidR="0047166A">
          <w:rPr>
            <w:b/>
            <w:sz w:val="28"/>
            <w:szCs w:val="28"/>
          </w:rPr>
          <w:t xml:space="preserve"> </w:t>
        </w:r>
      </w:ins>
      <w:r w:rsidR="000E3858">
        <w:rPr>
          <w:b/>
          <w:sz w:val="28"/>
          <w:szCs w:val="28"/>
        </w:rPr>
        <w:br/>
      </w:r>
      <w:r w:rsidR="000E3858">
        <w:rPr>
          <w:rFonts w:cstheme="minorHAnsi"/>
          <w:b/>
          <w:bCs/>
          <w:sz w:val="28"/>
          <w:szCs w:val="28"/>
        </w:rPr>
        <w:t xml:space="preserve">В диаграмме не отображаются переходы в дьявольское состояние, однако в случае если в каком-то из состояний мы получим символ, переход по которому не отображен в диаграмме, мы перейдем в дьявольское состояние. </w:t>
      </w:r>
    </w:p>
    <w:p w14:paraId="3461D779" w14:textId="77777777" w:rsidR="00E26BC1" w:rsidRDefault="00E26BC1" w:rsidP="00531C92">
      <w:pPr>
        <w:ind w:left="360"/>
        <w:rPr>
          <w:ins w:id="25" w:author="Alexander" w:date="2022-11-03T10:31:00Z"/>
          <w:rFonts w:cstheme="minorHAnsi"/>
          <w:b/>
          <w:bCs/>
          <w:sz w:val="28"/>
          <w:szCs w:val="28"/>
        </w:rPr>
      </w:pPr>
    </w:p>
    <w:p w14:paraId="5472D3EC" w14:textId="038A8506" w:rsidR="00F71520" w:rsidRDefault="00F71520" w:rsidP="00F71520">
      <w:pPr>
        <w:rPr>
          <w:ins w:id="26" w:author="Alexander" w:date="2022-11-03T10:32:00Z"/>
          <w:sz w:val="28"/>
          <w:szCs w:val="28"/>
        </w:rPr>
      </w:pPr>
      <w:ins w:id="27" w:author="Alexander" w:date="2022-11-03T10:31:00Z">
        <w:r>
          <w:rPr>
            <w:sz w:val="28"/>
            <w:szCs w:val="28"/>
          </w:rPr>
          <w:t xml:space="preserve">Куда перейдет Ваш ДКА из состояния, например, </w:t>
        </w:r>
        <w:r>
          <w:rPr>
            <w:sz w:val="28"/>
            <w:szCs w:val="28"/>
            <w:lang w:val="en-US"/>
          </w:rPr>
          <w:t>q</w:t>
        </w:r>
        <w:r w:rsidRPr="000B6768">
          <w:rPr>
            <w:sz w:val="28"/>
            <w:szCs w:val="28"/>
          </w:rPr>
          <w:t>5</w:t>
        </w:r>
        <w:r>
          <w:rPr>
            <w:sz w:val="28"/>
            <w:szCs w:val="28"/>
          </w:rPr>
          <w:t xml:space="preserve">, если придет символ </w:t>
        </w:r>
      </w:ins>
      <w:ins w:id="28" w:author="Alexander" w:date="2022-11-03T10:32:00Z">
        <w:r>
          <w:rPr>
            <w:sz w:val="28"/>
            <w:szCs w:val="28"/>
          </w:rPr>
          <w:t>"</w:t>
        </w:r>
      </w:ins>
      <w:ins w:id="29" w:author="Alexander" w:date="2022-11-03T10:31:00Z">
        <w:r>
          <w:rPr>
            <w:sz w:val="28"/>
            <w:szCs w:val="28"/>
          </w:rPr>
          <w:t>(</w:t>
        </w:r>
      </w:ins>
      <w:ins w:id="30" w:author="Alexander" w:date="2022-11-03T10:32:00Z">
        <w:r>
          <w:rPr>
            <w:sz w:val="28"/>
            <w:szCs w:val="28"/>
          </w:rPr>
          <w:t>"</w:t>
        </w:r>
      </w:ins>
      <w:ins w:id="31" w:author="Alexander" w:date="2022-11-03T10:31:00Z">
        <w:r>
          <w:rPr>
            <w:sz w:val="28"/>
            <w:szCs w:val="28"/>
          </w:rPr>
          <w:t>?</w:t>
        </w:r>
      </w:ins>
      <w:r w:rsidR="000B7BE4">
        <w:rPr>
          <w:sz w:val="28"/>
          <w:szCs w:val="28"/>
        </w:rPr>
        <w:br/>
        <w:t xml:space="preserve">В данном случае он перейдёт в дьявольское состояние. В подобных случаях аналогично. </w:t>
      </w:r>
    </w:p>
    <w:p w14:paraId="03F09A06" w14:textId="375FD7B6" w:rsidR="00F71520" w:rsidRPr="00F71520" w:rsidRDefault="00F71520" w:rsidP="00F71520">
      <w:pPr>
        <w:rPr>
          <w:ins w:id="32" w:author="Alexander" w:date="2022-11-03T10:31:00Z"/>
          <w:sz w:val="28"/>
          <w:szCs w:val="28"/>
        </w:rPr>
      </w:pPr>
      <w:ins w:id="33" w:author="Alexander" w:date="2022-11-03T10:32:00Z">
        <w:r>
          <w:rPr>
            <w:sz w:val="28"/>
            <w:szCs w:val="28"/>
          </w:rPr>
          <w:t>Для ДКА переходы</w:t>
        </w:r>
      </w:ins>
      <w:ins w:id="34" w:author="Alexander" w:date="2022-11-03T10:35:00Z">
        <w:r w:rsidR="00756D64">
          <w:rPr>
            <w:sz w:val="28"/>
            <w:szCs w:val="28"/>
          </w:rPr>
          <w:t xml:space="preserve"> для каждого состояния по всем символам</w:t>
        </w:r>
      </w:ins>
      <w:ins w:id="35" w:author="Alexander" w:date="2022-11-03T10:32:00Z">
        <w:r>
          <w:rPr>
            <w:sz w:val="28"/>
            <w:szCs w:val="28"/>
          </w:rPr>
          <w:t xml:space="preserve"> должны быть определены! </w:t>
        </w:r>
      </w:ins>
      <w:ins w:id="36" w:author="Alexander" w:date="2022-11-03T10:33:00Z">
        <w:r>
          <w:rPr>
            <w:sz w:val="28"/>
            <w:szCs w:val="28"/>
          </w:rPr>
          <w:t>Исправьте таблицу переходов и дайте к диаграмме переходов пояснение</w:t>
        </w:r>
      </w:ins>
      <w:ins w:id="37" w:author="Alexander" w:date="2022-11-03T10:34:00Z">
        <w:r w:rsidR="00756D64">
          <w:rPr>
            <w:sz w:val="28"/>
            <w:szCs w:val="28"/>
          </w:rPr>
          <w:t xml:space="preserve"> (если это ДКА)</w:t>
        </w:r>
      </w:ins>
      <w:ins w:id="38" w:author="Alexander" w:date="2022-11-03T10:33:00Z">
        <w:r>
          <w:rPr>
            <w:sz w:val="28"/>
            <w:szCs w:val="28"/>
          </w:rPr>
          <w:t>, куда выполняется переход</w:t>
        </w:r>
      </w:ins>
      <w:ins w:id="39" w:author="Alexander" w:date="2022-11-03T10:34:00Z">
        <w:r w:rsidR="00756D64">
          <w:rPr>
            <w:sz w:val="28"/>
            <w:szCs w:val="28"/>
          </w:rPr>
          <w:t xml:space="preserve"> из состояний</w:t>
        </w:r>
      </w:ins>
      <w:ins w:id="40" w:author="Alexander" w:date="2022-11-03T10:33:00Z">
        <w:r>
          <w:rPr>
            <w:sz w:val="28"/>
            <w:szCs w:val="28"/>
          </w:rPr>
          <w:t xml:space="preserve"> по символам,</w:t>
        </w:r>
      </w:ins>
      <w:ins w:id="41" w:author="Alexander" w:date="2022-11-03T10:34:00Z">
        <w:r w:rsidR="00756D64">
          <w:rPr>
            <w:sz w:val="28"/>
            <w:szCs w:val="28"/>
          </w:rPr>
          <w:t xml:space="preserve"> которые отсутствуют для данного состояния на диаграмме.</w:t>
        </w:r>
      </w:ins>
    </w:p>
    <w:p w14:paraId="46D42A98" w14:textId="77777777" w:rsidR="00F71520" w:rsidRDefault="00F71520" w:rsidP="00531C92">
      <w:pPr>
        <w:ind w:left="360"/>
        <w:rPr>
          <w:rFonts w:cstheme="minorHAnsi"/>
          <w:b/>
          <w:bCs/>
          <w:sz w:val="28"/>
          <w:szCs w:val="28"/>
        </w:rPr>
      </w:pPr>
    </w:p>
    <w:p w14:paraId="3CF2D8B6" w14:textId="59494175" w:rsidR="00812E7F" w:rsidRPr="00713D79" w:rsidRDefault="00F71520" w:rsidP="00531C92">
      <w:pPr>
        <w:ind w:left="360"/>
        <w:rPr>
          <w:rFonts w:cstheme="minorHAnsi"/>
          <w:b/>
          <w:bCs/>
          <w:sz w:val="28"/>
          <w:szCs w:val="28"/>
          <w:lang w:val="en-US"/>
        </w:rPr>
      </w:pPr>
      <w:ins w:id="42" w:author="Alexander" w:date="2022-11-03T10:28:00Z">
        <w:r>
          <w:rPr>
            <w:rFonts w:cstheme="minorHAnsi"/>
            <w:b/>
            <w:bCs/>
            <w:sz w:val="28"/>
            <w:szCs w:val="28"/>
          </w:rPr>
          <w:t>Дорогой Сармат! Проясните все определения и дайте правильные ответы на мои вопросы.</w:t>
        </w:r>
      </w:ins>
    </w:p>
    <w:p w14:paraId="0FB78278" w14:textId="627456D9" w:rsidR="00812E7F" w:rsidRPr="006A320C" w:rsidRDefault="00713D79" w:rsidP="00713D79">
      <w:pPr>
        <w:rPr>
          <w:rFonts w:cstheme="minorHAnsi"/>
          <w:b/>
          <w:bCs/>
          <w:sz w:val="28"/>
          <w:szCs w:val="28"/>
        </w:rPr>
      </w:pPr>
      <w:ins w:id="43" w:author="Microsoft Office User" w:date="2022-11-11T18:40:00Z">
        <w:r>
          <w:rPr>
            <w:rFonts w:cstheme="minorHAnsi"/>
            <w:b/>
            <w:bCs/>
            <w:sz w:val="28"/>
            <w:szCs w:val="28"/>
          </w:rPr>
          <w:br/>
        </w:r>
      </w:ins>
    </w:p>
    <w:p w14:paraId="1FC39945" w14:textId="3AE89D3D" w:rsidR="00812E7F" w:rsidRDefault="005A4D47" w:rsidP="00531C92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Состояния: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3D79" w:rsidRPr="00B42943" w14:paraId="0132713D" w14:textId="77777777" w:rsidTr="005A4D47">
        <w:tc>
          <w:tcPr>
            <w:tcW w:w="9464" w:type="dxa"/>
          </w:tcPr>
          <w:p w14:paraId="708D8BA0" w14:textId="283EAD3F" w:rsidR="00713D79" w:rsidRPr="00713D79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rFonts w:ascii="Symbol" w:eastAsia="Symbol" w:hAnsi="Symbol" w:cs="Symbol"/>
                <w:b/>
                <w:bCs/>
                <w:sz w:val="28"/>
                <w:szCs w:val="28"/>
                <w:lang w:val="en-US"/>
              </w:rPr>
              <w:t></w:t>
            </w:r>
            <w:r w:rsidRPr="00B42943">
              <w:rPr>
                <w:b/>
                <w:bCs/>
                <w:sz w:val="28"/>
                <w:szCs w:val="28"/>
                <w:lang w:val="en-US"/>
              </w:rPr>
              <w:t xml:space="preserve"> q1</w:t>
            </w:r>
            <w:r>
              <w:rPr>
                <w:b/>
                <w:bCs/>
                <w:sz w:val="28"/>
                <w:szCs w:val="28"/>
              </w:rPr>
              <w:t xml:space="preserve"> – начальное состояние </w:t>
            </w:r>
          </w:p>
        </w:tc>
      </w:tr>
      <w:tr w:rsidR="00713D79" w:rsidRPr="00713D79" w14:paraId="2E030782" w14:textId="77777777" w:rsidTr="005A4D47">
        <w:tc>
          <w:tcPr>
            <w:tcW w:w="9464" w:type="dxa"/>
          </w:tcPr>
          <w:p w14:paraId="072EEB3C" w14:textId="7CFEB848" w:rsidR="00713D79" w:rsidRPr="00713D79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13D79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 xml:space="preserve"> – после прочтения префикса</w:t>
            </w:r>
            <w:r w:rsidRPr="00713D79">
              <w:rPr>
                <w:b/>
                <w:bCs/>
                <w:sz w:val="28"/>
                <w:szCs w:val="28"/>
              </w:rPr>
              <w:t xml:space="preserve"> </w:t>
            </w:r>
            <w:r w:rsidRPr="00713D79">
              <w:rPr>
                <w:sz w:val="28"/>
                <w:szCs w:val="28"/>
              </w:rPr>
              <w:t>%</w:t>
            </w:r>
          </w:p>
        </w:tc>
      </w:tr>
      <w:tr w:rsidR="00713D79" w:rsidRPr="00713D79" w14:paraId="5704D8C6" w14:textId="77777777" w:rsidTr="005A4D47">
        <w:tc>
          <w:tcPr>
            <w:tcW w:w="9464" w:type="dxa"/>
          </w:tcPr>
          <w:p w14:paraId="4543D9BC" w14:textId="3816B7CD" w:rsidR="00713D79" w:rsidRPr="00713D79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13D79">
              <w:rPr>
                <w:b/>
                <w:bCs/>
                <w:sz w:val="28"/>
                <w:szCs w:val="28"/>
              </w:rPr>
              <w:t xml:space="preserve">3 – </w:t>
            </w:r>
            <w:r>
              <w:rPr>
                <w:b/>
                <w:bCs/>
                <w:sz w:val="28"/>
                <w:szCs w:val="28"/>
              </w:rPr>
              <w:t xml:space="preserve">после прочтения одной </w:t>
            </w:r>
            <w:r>
              <w:rPr>
                <w:b/>
                <w:bCs/>
                <w:sz w:val="28"/>
                <w:szCs w:val="28"/>
              </w:rPr>
              <w:t xml:space="preserve">открывающей </w:t>
            </w:r>
            <w:r>
              <w:rPr>
                <w:b/>
                <w:bCs/>
                <w:sz w:val="28"/>
                <w:szCs w:val="28"/>
              </w:rPr>
              <w:t>скобки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</w:p>
        </w:tc>
      </w:tr>
      <w:tr w:rsidR="00713D79" w:rsidRPr="00713D79" w14:paraId="5ADEFADD" w14:textId="77777777" w:rsidTr="005A4D47">
        <w:tc>
          <w:tcPr>
            <w:tcW w:w="9464" w:type="dxa"/>
          </w:tcPr>
          <w:p w14:paraId="6FFD136C" w14:textId="1832010F" w:rsidR="00713D79" w:rsidRPr="00713D79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13D79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 xml:space="preserve"> – после прочтения первого символа </w:t>
            </w:r>
            <w:r w:rsidRPr="00713D79">
              <w:rPr>
                <w:sz w:val="28"/>
                <w:szCs w:val="28"/>
              </w:rPr>
              <w:t>а</w:t>
            </w:r>
            <w:r>
              <w:rPr>
                <w:b/>
                <w:bCs/>
                <w:sz w:val="28"/>
                <w:szCs w:val="28"/>
              </w:rPr>
              <w:t xml:space="preserve"> или после каждого нечетного символа</w:t>
            </w:r>
            <w:r w:rsidRPr="00713D79">
              <w:rPr>
                <w:sz w:val="28"/>
                <w:szCs w:val="28"/>
              </w:rPr>
              <w:t xml:space="preserve"> а</w:t>
            </w:r>
          </w:p>
        </w:tc>
      </w:tr>
      <w:tr w:rsidR="00713D79" w:rsidRPr="00713D79" w14:paraId="4AE882EB" w14:textId="77777777" w:rsidTr="005A4D47">
        <w:tc>
          <w:tcPr>
            <w:tcW w:w="9464" w:type="dxa"/>
          </w:tcPr>
          <w:p w14:paraId="374AC807" w14:textId="1636440F" w:rsidR="00713D79" w:rsidRPr="00713D79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13D79"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- после</w:t>
            </w:r>
            <w:r>
              <w:rPr>
                <w:b/>
                <w:bCs/>
                <w:sz w:val="28"/>
                <w:szCs w:val="28"/>
              </w:rPr>
              <w:t xml:space="preserve"> прочтения второго </w:t>
            </w:r>
            <w:r w:rsidRPr="00713D79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или после каждого четного символа </w:t>
            </w:r>
            <w:r w:rsidRPr="00713D79">
              <w:rPr>
                <w:sz w:val="28"/>
                <w:szCs w:val="28"/>
              </w:rPr>
              <w:t>а</w:t>
            </w:r>
          </w:p>
        </w:tc>
      </w:tr>
      <w:tr w:rsidR="00713D79" w:rsidRPr="00713D79" w14:paraId="1493688D" w14:textId="77777777" w:rsidTr="005A4D47">
        <w:tc>
          <w:tcPr>
            <w:tcW w:w="9464" w:type="dxa"/>
          </w:tcPr>
          <w:p w14:paraId="54F34B0F" w14:textId="67815777" w:rsidR="00713D79" w:rsidRPr="00713D79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13D79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– после первого символа </w:t>
            </w:r>
            <w:r w:rsidRPr="00713D79">
              <w:rPr>
                <w:sz w:val="28"/>
                <w:szCs w:val="28"/>
                <w:lang w:val="en-US"/>
              </w:rPr>
              <w:t>b</w:t>
            </w:r>
            <w:r w:rsidRPr="00713D79"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или после каждого нечетного</w:t>
            </w:r>
          </w:p>
        </w:tc>
      </w:tr>
      <w:tr w:rsidR="00713D79" w:rsidRPr="00713D79" w14:paraId="10994341" w14:textId="77777777" w:rsidTr="005A4D47">
        <w:tc>
          <w:tcPr>
            <w:tcW w:w="9464" w:type="dxa"/>
          </w:tcPr>
          <w:p w14:paraId="761EA47D" w14:textId="0EA5B0B4" w:rsidR="00713D79" w:rsidRPr="00713D79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13D79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– после каждого четного символа </w:t>
            </w:r>
            <w:r>
              <w:rPr>
                <w:sz w:val="28"/>
                <w:szCs w:val="28"/>
                <w:lang w:val="en-US"/>
              </w:rPr>
              <w:t>b</w:t>
            </w:r>
            <w:r w:rsidRPr="00713D79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13D79" w:rsidRPr="00713D79" w14:paraId="71C177EC" w14:textId="77777777" w:rsidTr="005A4D47">
        <w:tc>
          <w:tcPr>
            <w:tcW w:w="9464" w:type="dxa"/>
          </w:tcPr>
          <w:p w14:paraId="62B5C132" w14:textId="7DE3B41F" w:rsidR="00713D79" w:rsidRPr="00713D79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13D79">
              <w:rPr>
                <w:b/>
                <w:bCs/>
                <w:sz w:val="28"/>
                <w:szCs w:val="28"/>
              </w:rPr>
              <w:t>8</w:t>
            </w:r>
            <w:r w:rsidRPr="00713D79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 xml:space="preserve">после второй открывающей скобки </w:t>
            </w:r>
            <w:r w:rsidRPr="00713D79">
              <w:rPr>
                <w:b/>
                <w:bCs/>
                <w:sz w:val="28"/>
                <w:szCs w:val="28"/>
              </w:rPr>
              <w:t>(</w:t>
            </w:r>
          </w:p>
        </w:tc>
      </w:tr>
      <w:tr w:rsidR="00713D79" w:rsidRPr="005A4D47" w14:paraId="17944979" w14:textId="77777777" w:rsidTr="005A4D47">
        <w:tc>
          <w:tcPr>
            <w:tcW w:w="9464" w:type="dxa"/>
          </w:tcPr>
          <w:p w14:paraId="262293FE" w14:textId="72349F3F" w:rsidR="00713D79" w:rsidRPr="005A4D47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5A4D47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– после пе</w:t>
            </w:r>
            <w:r w:rsidR="005A4D47">
              <w:rPr>
                <w:b/>
                <w:bCs/>
                <w:sz w:val="28"/>
                <w:szCs w:val="28"/>
              </w:rPr>
              <w:t xml:space="preserve">рвого символа </w:t>
            </w:r>
            <w:r w:rsidR="005A4D47">
              <w:rPr>
                <w:sz w:val="28"/>
                <w:szCs w:val="28"/>
              </w:rPr>
              <w:t xml:space="preserve">а </w:t>
            </w:r>
            <w:r w:rsidR="005A4D47">
              <w:rPr>
                <w:b/>
                <w:bCs/>
                <w:sz w:val="28"/>
                <w:szCs w:val="28"/>
              </w:rPr>
              <w:t>или после каждого нечетного</w:t>
            </w:r>
          </w:p>
        </w:tc>
      </w:tr>
      <w:tr w:rsidR="00713D79" w:rsidRPr="005A4D47" w14:paraId="7EBF74CB" w14:textId="77777777" w:rsidTr="005A4D47">
        <w:tc>
          <w:tcPr>
            <w:tcW w:w="9464" w:type="dxa"/>
          </w:tcPr>
          <w:p w14:paraId="2ED36466" w14:textId="13280A10" w:rsidR="00713D79" w:rsidRPr="005A4D47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5A4D47">
              <w:rPr>
                <w:b/>
                <w:bCs/>
                <w:sz w:val="28"/>
                <w:szCs w:val="28"/>
              </w:rPr>
              <w:t>10</w:t>
            </w:r>
            <w:r w:rsidR="005A4D47">
              <w:rPr>
                <w:b/>
                <w:bCs/>
                <w:sz w:val="28"/>
                <w:szCs w:val="28"/>
              </w:rPr>
              <w:t xml:space="preserve"> - после каждого четного символа </w:t>
            </w:r>
            <w:r w:rsidR="005A4D47">
              <w:rPr>
                <w:sz w:val="28"/>
                <w:szCs w:val="28"/>
              </w:rPr>
              <w:t>а</w:t>
            </w:r>
          </w:p>
        </w:tc>
      </w:tr>
      <w:tr w:rsidR="00713D79" w:rsidRPr="005A4D47" w14:paraId="531762E3" w14:textId="77777777" w:rsidTr="005A4D47">
        <w:tc>
          <w:tcPr>
            <w:tcW w:w="9464" w:type="dxa"/>
          </w:tcPr>
          <w:p w14:paraId="11F0847D" w14:textId="5D079D9A" w:rsidR="00713D79" w:rsidRPr="005A4D47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5A4D47">
              <w:rPr>
                <w:b/>
                <w:bCs/>
                <w:sz w:val="28"/>
                <w:szCs w:val="28"/>
              </w:rPr>
              <w:t>11</w:t>
            </w:r>
            <w:r w:rsidR="005A4D47">
              <w:rPr>
                <w:b/>
                <w:bCs/>
                <w:sz w:val="28"/>
                <w:szCs w:val="28"/>
              </w:rPr>
              <w:t xml:space="preserve"> – после первого символа </w:t>
            </w:r>
            <w:r w:rsidR="005A4D47">
              <w:rPr>
                <w:sz w:val="28"/>
                <w:szCs w:val="28"/>
                <w:lang w:val="en-US"/>
              </w:rPr>
              <w:t>b</w:t>
            </w:r>
            <w:r w:rsidR="005A4D47" w:rsidRPr="005A4D47">
              <w:rPr>
                <w:b/>
                <w:bCs/>
                <w:sz w:val="28"/>
                <w:szCs w:val="28"/>
              </w:rPr>
              <w:t xml:space="preserve"> </w:t>
            </w:r>
            <w:r w:rsidR="005A4D47">
              <w:rPr>
                <w:b/>
                <w:bCs/>
                <w:sz w:val="28"/>
                <w:szCs w:val="28"/>
              </w:rPr>
              <w:t>или после каждого нечетного</w:t>
            </w:r>
          </w:p>
        </w:tc>
      </w:tr>
      <w:tr w:rsidR="00713D79" w:rsidRPr="005A4D47" w14:paraId="0D8FC81C" w14:textId="77777777" w:rsidTr="005A4D47">
        <w:tc>
          <w:tcPr>
            <w:tcW w:w="9464" w:type="dxa"/>
          </w:tcPr>
          <w:p w14:paraId="43397023" w14:textId="5E4295DC" w:rsidR="00713D79" w:rsidRPr="005A4D47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5A4D47">
              <w:rPr>
                <w:b/>
                <w:bCs/>
                <w:sz w:val="28"/>
                <w:szCs w:val="28"/>
              </w:rPr>
              <w:t>12</w:t>
            </w:r>
            <w:r w:rsidR="005A4D47">
              <w:rPr>
                <w:b/>
                <w:bCs/>
                <w:sz w:val="28"/>
                <w:szCs w:val="28"/>
              </w:rPr>
              <w:t xml:space="preserve"> - после каждого четного символа </w:t>
            </w:r>
            <w:r w:rsidR="005A4D47">
              <w:rPr>
                <w:sz w:val="28"/>
                <w:szCs w:val="28"/>
                <w:lang w:val="en-US"/>
              </w:rPr>
              <w:t>b</w:t>
            </w:r>
          </w:p>
        </w:tc>
      </w:tr>
      <w:tr w:rsidR="00713D79" w:rsidRPr="005A4D47" w14:paraId="75155F05" w14:textId="77777777" w:rsidTr="005A4D47">
        <w:tc>
          <w:tcPr>
            <w:tcW w:w="9464" w:type="dxa"/>
          </w:tcPr>
          <w:p w14:paraId="5FFC8208" w14:textId="79C721C1" w:rsidR="00713D79" w:rsidRPr="005A4D47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5A4D47">
              <w:rPr>
                <w:b/>
                <w:bCs/>
                <w:sz w:val="28"/>
                <w:szCs w:val="28"/>
              </w:rPr>
              <w:t>13</w:t>
            </w:r>
            <w:r w:rsidR="005A4D47" w:rsidRPr="005A4D47">
              <w:rPr>
                <w:b/>
                <w:bCs/>
                <w:sz w:val="28"/>
                <w:szCs w:val="28"/>
              </w:rPr>
              <w:t xml:space="preserve"> – </w:t>
            </w:r>
            <w:r w:rsidR="005A4D47">
              <w:rPr>
                <w:b/>
                <w:bCs/>
                <w:sz w:val="28"/>
                <w:szCs w:val="28"/>
              </w:rPr>
              <w:t xml:space="preserve">после первой закрывающей </w:t>
            </w:r>
            <w:proofErr w:type="gramStart"/>
            <w:r w:rsidR="005A4D47">
              <w:rPr>
                <w:b/>
                <w:bCs/>
                <w:sz w:val="28"/>
                <w:szCs w:val="28"/>
              </w:rPr>
              <w:t>скобки )</w:t>
            </w:r>
            <w:proofErr w:type="gramEnd"/>
          </w:p>
        </w:tc>
      </w:tr>
      <w:tr w:rsidR="00713D79" w:rsidRPr="005A4D47" w14:paraId="0D632091" w14:textId="77777777" w:rsidTr="005A4D47">
        <w:tc>
          <w:tcPr>
            <w:tcW w:w="9464" w:type="dxa"/>
          </w:tcPr>
          <w:p w14:paraId="4FEB3528" w14:textId="2294B54C" w:rsidR="00713D79" w:rsidRPr="005A4D47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5A4D47">
              <w:rPr>
                <w:b/>
                <w:bCs/>
                <w:sz w:val="28"/>
                <w:szCs w:val="28"/>
              </w:rPr>
              <w:t>14</w:t>
            </w:r>
            <w:r w:rsidR="005A4D47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5A4D47">
              <w:rPr>
                <w:b/>
                <w:bCs/>
                <w:sz w:val="28"/>
                <w:szCs w:val="28"/>
              </w:rPr>
              <w:t>-  после</w:t>
            </w:r>
            <w:proofErr w:type="gramEnd"/>
            <w:r w:rsidR="005A4D47">
              <w:rPr>
                <w:b/>
                <w:bCs/>
                <w:sz w:val="28"/>
                <w:szCs w:val="28"/>
              </w:rPr>
              <w:t xml:space="preserve"> второй закрывающей скобки )</w:t>
            </w:r>
          </w:p>
        </w:tc>
      </w:tr>
      <w:tr w:rsidR="00713D79" w:rsidRPr="005A4D47" w14:paraId="25A750F8" w14:textId="77777777" w:rsidTr="005A4D47">
        <w:tc>
          <w:tcPr>
            <w:tcW w:w="9464" w:type="dxa"/>
          </w:tcPr>
          <w:p w14:paraId="2EE516C5" w14:textId="70F7F37F" w:rsidR="00713D79" w:rsidRPr="005A4D47" w:rsidRDefault="00713D79" w:rsidP="005A4D47">
            <w:pPr>
              <w:rPr>
                <w:b/>
                <w:bCs/>
                <w:sz w:val="28"/>
                <w:szCs w:val="28"/>
              </w:rPr>
            </w:pPr>
            <w:r w:rsidRPr="00B42943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5A4D47">
              <w:rPr>
                <w:b/>
                <w:bCs/>
                <w:sz w:val="28"/>
                <w:szCs w:val="28"/>
              </w:rPr>
              <w:t>*</w:t>
            </w:r>
            <w:r w:rsidR="005A4D47">
              <w:rPr>
                <w:b/>
                <w:bCs/>
                <w:sz w:val="28"/>
                <w:szCs w:val="28"/>
              </w:rPr>
              <w:t xml:space="preserve"> - конечное состояние после суффикса </w:t>
            </w:r>
            <w:r w:rsidR="005A4D47" w:rsidRPr="005A4D47">
              <w:rPr>
                <w:b/>
                <w:bCs/>
                <w:sz w:val="28"/>
                <w:szCs w:val="28"/>
              </w:rPr>
              <w:t>%</w:t>
            </w:r>
          </w:p>
        </w:tc>
      </w:tr>
      <w:tr w:rsidR="00713D79" w:rsidRPr="00B42943" w14:paraId="2D2201AE" w14:textId="77777777" w:rsidTr="005A4D47">
        <w:tc>
          <w:tcPr>
            <w:tcW w:w="9464" w:type="dxa"/>
          </w:tcPr>
          <w:p w14:paraId="1EDA05EC" w14:textId="5AC409F3" w:rsidR="00713D79" w:rsidRPr="005A4D47" w:rsidRDefault="00713D79" w:rsidP="005A4D47">
            <w:pPr>
              <w:rPr>
                <w:b/>
                <w:b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oMath>
            <w:r w:rsidR="005A4D47">
              <w:rPr>
                <w:sz w:val="28"/>
                <w:szCs w:val="28"/>
              </w:rPr>
              <w:t xml:space="preserve"> -  </w:t>
            </w:r>
            <w:r w:rsidR="005A4D47">
              <w:rPr>
                <w:b/>
                <w:bCs/>
                <w:sz w:val="28"/>
                <w:szCs w:val="28"/>
              </w:rPr>
              <w:t>дьявольское состояние</w:t>
            </w:r>
          </w:p>
        </w:tc>
      </w:tr>
    </w:tbl>
    <w:p w14:paraId="0562CB0E" w14:textId="77777777" w:rsidR="00E26BC1" w:rsidRDefault="00E26BC1" w:rsidP="00531C92">
      <w:pPr>
        <w:ind w:left="360"/>
        <w:rPr>
          <w:rFonts w:cstheme="minorHAnsi"/>
          <w:b/>
          <w:bCs/>
          <w:sz w:val="28"/>
          <w:szCs w:val="28"/>
        </w:rPr>
      </w:pPr>
    </w:p>
    <w:p w14:paraId="6406A745" w14:textId="77777777" w:rsidR="00E26BC1" w:rsidRDefault="00E26BC1" w:rsidP="00E26BC1">
      <w:pPr>
        <w:pStyle w:val="a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Регулярное выражение, задающее </w:t>
      </w:r>
      <w:r w:rsidR="000F2696">
        <w:rPr>
          <w:b/>
          <w:bCs/>
          <w:sz w:val="40"/>
          <w:szCs w:val="40"/>
        </w:rPr>
        <w:t>язык задания</w:t>
      </w:r>
      <w:r w:rsidRPr="00B42943">
        <w:rPr>
          <w:b/>
          <w:bCs/>
          <w:sz w:val="40"/>
          <w:szCs w:val="40"/>
        </w:rPr>
        <w:t>:</w:t>
      </w:r>
    </w:p>
    <w:p w14:paraId="4A83B610" w14:textId="77777777" w:rsidR="000F2696" w:rsidRPr="000F2696" w:rsidRDefault="000F2696" w:rsidP="000F2696">
      <w:pPr>
        <w:rPr>
          <w:sz w:val="28"/>
          <w:szCs w:val="28"/>
        </w:rPr>
      </w:pPr>
      <w:r w:rsidRPr="000F2696">
        <w:rPr>
          <w:sz w:val="28"/>
          <w:szCs w:val="28"/>
        </w:rPr>
        <w:lastRenderedPageBreak/>
        <w:t xml:space="preserve">Символы алфавита: %, </w:t>
      </w:r>
      <w:r w:rsidRPr="000F2696">
        <w:rPr>
          <w:sz w:val="28"/>
          <w:szCs w:val="28"/>
          <w:lang w:val="en-US"/>
        </w:rPr>
        <w:t>a</w:t>
      </w:r>
      <w:r w:rsidRPr="000F2696">
        <w:rPr>
          <w:sz w:val="28"/>
          <w:szCs w:val="28"/>
        </w:rPr>
        <w:t xml:space="preserve">, </w:t>
      </w:r>
      <w:r w:rsidRPr="000F2696">
        <w:rPr>
          <w:sz w:val="28"/>
          <w:szCs w:val="28"/>
          <w:lang w:val="en-US"/>
        </w:rPr>
        <w:t>b</w:t>
      </w:r>
      <w:r w:rsidRPr="000F2696">
        <w:rPr>
          <w:sz w:val="28"/>
          <w:szCs w:val="28"/>
        </w:rPr>
        <w:t>, (, )</w:t>
      </w:r>
    </w:p>
    <w:p w14:paraId="1E859BD5" w14:textId="77777777" w:rsidR="00E26BC1" w:rsidRPr="00677BEA" w:rsidRDefault="000F2696" w:rsidP="000F2696">
      <w:pPr>
        <w:rPr>
          <w:sz w:val="40"/>
          <w:szCs w:val="40"/>
          <w:lang w:val="en-US"/>
        </w:rPr>
      </w:pPr>
      <w:r w:rsidRPr="000F2696">
        <w:rPr>
          <w:sz w:val="28"/>
          <w:szCs w:val="28"/>
        </w:rPr>
        <w:t>Окрашу их в красный цвет для большей читаемости.</w:t>
      </w:r>
      <w:r w:rsidRPr="000F2696">
        <w:br/>
      </w:r>
      <w:r w:rsidRPr="00677BEA">
        <w:rPr>
          <w:b/>
          <w:bCs/>
          <w:color w:val="FF0000"/>
          <w:sz w:val="40"/>
          <w:szCs w:val="40"/>
          <w:lang w:val="en-US"/>
        </w:rPr>
        <w:t>%</w:t>
      </w:r>
      <w:r w:rsidRPr="00677BEA">
        <w:rPr>
          <w:sz w:val="40"/>
          <w:szCs w:val="40"/>
          <w:lang w:val="en-US"/>
        </w:rPr>
        <w:t xml:space="preserve"> </w:t>
      </w:r>
      <w:r w:rsidRPr="00677BEA">
        <w:rPr>
          <w:sz w:val="72"/>
          <w:szCs w:val="72"/>
          <w:lang w:val="en-US"/>
        </w:rPr>
        <w:t>(</w:t>
      </w:r>
      <w:r w:rsidRPr="00677BEA">
        <w:rPr>
          <w:sz w:val="40"/>
          <w:szCs w:val="40"/>
          <w:lang w:val="en-US"/>
        </w:rPr>
        <w:t xml:space="preserve"> </w:t>
      </w:r>
      <w:r w:rsidRPr="00677BEA">
        <w:rPr>
          <w:b/>
          <w:bCs/>
          <w:color w:val="FF0000"/>
          <w:sz w:val="40"/>
          <w:szCs w:val="40"/>
          <w:lang w:val="en-US"/>
        </w:rPr>
        <w:t>(</w:t>
      </w:r>
      <w:r w:rsidRPr="00677BEA">
        <w:rPr>
          <w:sz w:val="40"/>
          <w:szCs w:val="40"/>
          <w:lang w:val="en-US"/>
        </w:rPr>
        <w:t xml:space="preserve"> (</w:t>
      </w:r>
      <w:r w:rsidRPr="000F2696">
        <w:rPr>
          <w:b/>
          <w:bCs/>
          <w:color w:val="FF0000"/>
          <w:sz w:val="40"/>
          <w:szCs w:val="40"/>
          <w:lang w:val="en-US"/>
        </w:rPr>
        <w:t>aa</w:t>
      </w:r>
      <w:r w:rsidRPr="00677BEA">
        <w:rPr>
          <w:sz w:val="40"/>
          <w:szCs w:val="40"/>
          <w:lang w:val="en-US"/>
        </w:rPr>
        <w:t xml:space="preserve">)* </w:t>
      </w:r>
      <w:r w:rsidRPr="000F2696">
        <w:rPr>
          <w:b/>
          <w:bCs/>
          <w:color w:val="FF0000"/>
          <w:sz w:val="40"/>
          <w:szCs w:val="40"/>
          <w:lang w:val="en-US"/>
        </w:rPr>
        <w:t>b</w:t>
      </w:r>
      <w:r w:rsidRPr="00677BEA">
        <w:rPr>
          <w:sz w:val="40"/>
          <w:szCs w:val="40"/>
          <w:lang w:val="en-US"/>
        </w:rPr>
        <w:t xml:space="preserve">  (</w:t>
      </w:r>
      <w:r w:rsidRPr="000F2696">
        <w:rPr>
          <w:b/>
          <w:bCs/>
          <w:color w:val="FF0000"/>
          <w:sz w:val="40"/>
          <w:szCs w:val="40"/>
          <w:lang w:val="en-US"/>
        </w:rPr>
        <w:t>bb</w:t>
      </w:r>
      <w:r w:rsidRPr="00677BEA">
        <w:rPr>
          <w:sz w:val="40"/>
          <w:szCs w:val="40"/>
          <w:lang w:val="en-US"/>
        </w:rPr>
        <w:t xml:space="preserve">)* </w:t>
      </w:r>
      <w:r w:rsidRPr="00677BEA">
        <w:rPr>
          <w:b/>
          <w:bCs/>
          <w:color w:val="FF0000"/>
          <w:sz w:val="40"/>
          <w:szCs w:val="40"/>
          <w:lang w:val="en-US"/>
        </w:rPr>
        <w:t>)</w:t>
      </w:r>
      <w:r w:rsidRPr="00677BEA">
        <w:rPr>
          <w:b/>
          <w:bCs/>
          <w:sz w:val="40"/>
          <w:szCs w:val="40"/>
          <w:lang w:val="en-US"/>
        </w:rPr>
        <w:t xml:space="preserve">  +  </w:t>
      </w:r>
      <w:r w:rsidRPr="00677BEA">
        <w:rPr>
          <w:b/>
          <w:bCs/>
          <w:color w:val="FF0000"/>
          <w:sz w:val="40"/>
          <w:szCs w:val="40"/>
          <w:lang w:val="en-US"/>
        </w:rPr>
        <w:t>((</w:t>
      </w:r>
      <w:r w:rsidRPr="00677BEA">
        <w:rPr>
          <w:b/>
          <w:bCs/>
          <w:sz w:val="40"/>
          <w:szCs w:val="40"/>
          <w:lang w:val="en-US"/>
        </w:rPr>
        <w:t xml:space="preserve"> </w:t>
      </w:r>
      <w:r w:rsidRPr="00677BEA">
        <w:rPr>
          <w:sz w:val="40"/>
          <w:szCs w:val="40"/>
          <w:lang w:val="en-US"/>
        </w:rPr>
        <w:t>(</w:t>
      </w:r>
      <w:r w:rsidRPr="000F2696">
        <w:rPr>
          <w:b/>
          <w:bCs/>
          <w:color w:val="FF0000"/>
          <w:sz w:val="40"/>
          <w:szCs w:val="40"/>
          <w:lang w:val="en-US"/>
        </w:rPr>
        <w:t>aa</w:t>
      </w:r>
      <w:r w:rsidRPr="00677BEA">
        <w:rPr>
          <w:sz w:val="40"/>
          <w:szCs w:val="40"/>
          <w:lang w:val="en-US"/>
        </w:rPr>
        <w:t xml:space="preserve">)* </w:t>
      </w:r>
      <w:r w:rsidRPr="000F2696">
        <w:rPr>
          <w:b/>
          <w:bCs/>
          <w:color w:val="FF0000"/>
          <w:sz w:val="40"/>
          <w:szCs w:val="40"/>
          <w:lang w:val="en-US"/>
        </w:rPr>
        <w:t>b</w:t>
      </w:r>
      <w:r w:rsidRPr="00677BEA">
        <w:rPr>
          <w:sz w:val="40"/>
          <w:szCs w:val="40"/>
          <w:lang w:val="en-US"/>
        </w:rPr>
        <w:t xml:space="preserve">  (</w:t>
      </w:r>
      <w:r w:rsidRPr="000F2696">
        <w:rPr>
          <w:b/>
          <w:bCs/>
          <w:color w:val="FF0000"/>
          <w:sz w:val="40"/>
          <w:szCs w:val="40"/>
          <w:lang w:val="en-US"/>
        </w:rPr>
        <w:t>bb</w:t>
      </w:r>
      <w:r w:rsidRPr="00677BEA">
        <w:rPr>
          <w:sz w:val="40"/>
          <w:szCs w:val="40"/>
          <w:lang w:val="en-US"/>
        </w:rPr>
        <w:t xml:space="preserve">)* </w:t>
      </w:r>
      <w:r w:rsidRPr="00677BEA">
        <w:rPr>
          <w:b/>
          <w:bCs/>
          <w:color w:val="FF0000"/>
          <w:sz w:val="40"/>
          <w:szCs w:val="40"/>
          <w:lang w:val="en-US"/>
        </w:rPr>
        <w:t>))</w:t>
      </w:r>
      <w:r w:rsidRPr="00677BEA">
        <w:rPr>
          <w:sz w:val="40"/>
          <w:szCs w:val="40"/>
          <w:lang w:val="en-US"/>
        </w:rPr>
        <w:t xml:space="preserve"> </w:t>
      </w:r>
      <w:r w:rsidRPr="00677BEA">
        <w:rPr>
          <w:sz w:val="72"/>
          <w:szCs w:val="72"/>
          <w:lang w:val="en-US"/>
        </w:rPr>
        <w:t>)</w:t>
      </w:r>
      <w:r w:rsidRPr="00677BEA">
        <w:rPr>
          <w:sz w:val="40"/>
          <w:szCs w:val="40"/>
          <w:lang w:val="en-US"/>
        </w:rPr>
        <w:t xml:space="preserve"> </w:t>
      </w:r>
      <w:r w:rsidRPr="00677BEA">
        <w:rPr>
          <w:b/>
          <w:bCs/>
          <w:color w:val="FF0000"/>
          <w:sz w:val="40"/>
          <w:szCs w:val="40"/>
          <w:lang w:val="en-US"/>
        </w:rPr>
        <w:t>%</w:t>
      </w:r>
    </w:p>
    <w:p w14:paraId="027630AB" w14:textId="77777777" w:rsidR="000F2696" w:rsidRDefault="00677BEA" w:rsidP="000F2696">
      <w:pPr>
        <w:rPr>
          <w:ins w:id="44" w:author="Alexander" w:date="2022-10-29T15:17:00Z"/>
          <w:sz w:val="40"/>
          <w:szCs w:val="40"/>
        </w:rPr>
      </w:pPr>
      <w:ins w:id="45" w:author="Alexander" w:date="2022-10-29T15:11:00Z">
        <w:r>
          <w:rPr>
            <w:sz w:val="40"/>
            <w:szCs w:val="40"/>
          </w:rPr>
          <w:t>РВ верно!</w:t>
        </w:r>
      </w:ins>
    </w:p>
    <w:p w14:paraId="34CE0A41" w14:textId="77777777" w:rsidR="00B158F0" w:rsidRDefault="00B158F0" w:rsidP="000F2696">
      <w:pPr>
        <w:rPr>
          <w:ins w:id="46" w:author="Alexander" w:date="2022-10-29T15:17:00Z"/>
          <w:sz w:val="40"/>
          <w:szCs w:val="40"/>
        </w:rPr>
      </w:pPr>
    </w:p>
    <w:p w14:paraId="04E1A433" w14:textId="77777777" w:rsidR="00B158F0" w:rsidRPr="00677BEA" w:rsidRDefault="00B158F0" w:rsidP="000F2696">
      <w:pPr>
        <w:rPr>
          <w:sz w:val="40"/>
          <w:szCs w:val="40"/>
        </w:rPr>
      </w:pPr>
      <w:ins w:id="47" w:author="Alexander" w:date="2022-10-29T15:17:00Z">
        <w:r>
          <w:rPr>
            <w:sz w:val="40"/>
            <w:szCs w:val="40"/>
          </w:rPr>
          <w:t>Программа, описание и тесты проверил, все правильно.</w:t>
        </w:r>
      </w:ins>
    </w:p>
    <w:p w14:paraId="50FAAF9C" w14:textId="77777777" w:rsidR="00812E7F" w:rsidRDefault="00812E7F" w:rsidP="00812E7F">
      <w:pPr>
        <w:pStyle w:val="a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Листинг программ</w:t>
      </w:r>
      <w:r w:rsidRPr="00B42943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br/>
      </w:r>
    </w:p>
    <w:p w14:paraId="6942EB7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4A43"/>
          <w:sz w:val="20"/>
          <w:szCs w:val="20"/>
        </w:rPr>
        <w:t xml:space="preserve">#include </w:t>
      </w:r>
      <w:r w:rsidRPr="00812E7F">
        <w:rPr>
          <w:rFonts w:ascii="Courier New" w:hAnsi="Courier New" w:cs="Courier New"/>
          <w:color w:val="800000"/>
          <w:sz w:val="20"/>
          <w:szCs w:val="20"/>
        </w:rPr>
        <w:t>&lt;</w:t>
      </w:r>
      <w:proofErr w:type="spellStart"/>
      <w:r w:rsidRPr="00812E7F">
        <w:rPr>
          <w:rFonts w:ascii="Courier New" w:hAnsi="Courier New" w:cs="Courier New"/>
          <w:color w:val="40015A"/>
          <w:sz w:val="20"/>
          <w:szCs w:val="20"/>
        </w:rPr>
        <w:t>iostream</w:t>
      </w:r>
      <w:proofErr w:type="spellEnd"/>
      <w:r w:rsidRPr="00812E7F">
        <w:rPr>
          <w:rFonts w:ascii="Courier New" w:hAnsi="Courier New" w:cs="Courier New"/>
          <w:color w:val="800000"/>
          <w:sz w:val="20"/>
          <w:szCs w:val="20"/>
        </w:rPr>
        <w:t>&gt;</w:t>
      </w:r>
    </w:p>
    <w:p w14:paraId="62EBF3C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6CA31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 Функция образующая необходимый конечный автомат.</w:t>
      </w:r>
    </w:p>
    <w:p w14:paraId="3364173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// Она обрабатывает скобку от '%' до '%' и выдает результат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true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или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false</w:t>
      </w:r>
      <w:proofErr w:type="spellEnd"/>
    </w:p>
    <w:p w14:paraId="672E401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KA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68EF8A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F78CDC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проверка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на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цепочку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вида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: "%%"</w:t>
      </w:r>
    </w:p>
    <w:p w14:paraId="39B6B1D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8C4C4C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char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c - бегунок по тексту</w:t>
      </w:r>
    </w:p>
    <w:p w14:paraId="6D98A12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D6C3A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bool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two_br_opened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false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открытие двух скобок</w:t>
      </w:r>
    </w:p>
    <w:p w14:paraId="2E23A9B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bool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one_br_opened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false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открытие одной скобки</w:t>
      </w:r>
    </w:p>
    <w:p w14:paraId="2062D82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424B06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a_counter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четность 'a'</w:t>
      </w:r>
    </w:p>
    <w:p w14:paraId="5549BB7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b_counter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нечетность 'b'</w:t>
      </w:r>
    </w:p>
    <w:p w14:paraId="3477E88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0B54D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1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индекс перемещения по строке</w:t>
      </w:r>
    </w:p>
    <w:p w14:paraId="39FBD84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]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передаем бегунку значение символа после '%'</w:t>
      </w:r>
    </w:p>
    <w:p w14:paraId="122F31E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4B215E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40019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Цикл, который проходится по переданной строке</w:t>
      </w:r>
    </w:p>
    <w:p w14:paraId="64844DA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do</w:t>
      </w:r>
      <w:proofErr w:type="spellEnd"/>
    </w:p>
    <w:p w14:paraId="4216DEB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2946DB8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912FB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]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6994FCC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2F5E7E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'('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)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Если символ '(', то проверяем одинарная скобка или двойная</w:t>
      </w:r>
    </w:p>
    <w:p w14:paraId="605C01E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46CACF4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+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1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]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'('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7C7B40A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3E3F866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Если есть уже открытые скобки, тогда строка нас не устраивает.</w:t>
      </w:r>
    </w:p>
    <w:p w14:paraId="4272866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two_br_opened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one_br_opened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F123E6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358E9F2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"Ошибка в расстановке скобок. Не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подходит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. " &lt;&lt; std::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14:paraId="0748DD3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0DEE0A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512C82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363C9C2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two_br_opened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2F740C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4F3EFF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7497A1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ADA74B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</w:p>
    <w:p w14:paraId="542E5F0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Если есть уже открытые скобки, тогда строка нас не устраивает.</w:t>
      </w:r>
    </w:p>
    <w:p w14:paraId="7116B44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two_br_opened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one_br_opened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FAE462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1F05717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"Ошибка в расстановке скобок. Не подходит. " &lt;&lt;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;</w:t>
      </w:r>
    </w:p>
    <w:p w14:paraId="1E1674B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false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5A9496D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5EC435A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13FAFD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one_br_opened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true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//Показываем, что уже есть открытые скобки.</w:t>
      </w:r>
    </w:p>
    <w:p w14:paraId="3F75A99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++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//Смещаемся на символ вперед. Это либо 'a', либо 'b'</w:t>
      </w:r>
    </w:p>
    <w:p w14:paraId="1552ABE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]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6CA0464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5E0C8A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6BFA158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2B40DA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            // проверка на наличие букв в скобках</w:t>
      </w:r>
    </w:p>
    <w:p w14:paraId="2AB307F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//            if((in[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] == 'a') || (in[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] == 'b'))</w:t>
      </w:r>
    </w:p>
    <w:p w14:paraId="3F2E44B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            {</w:t>
      </w:r>
    </w:p>
    <w:p w14:paraId="577F8EB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//                </w:t>
      </w:r>
      <w:proofErr w:type="spellStart"/>
      <w:proofErr w:type="gram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proofErr w:type="gramEnd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"�' скобках есть буквы. �'с�' проходит. " &lt;&lt;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;</w:t>
      </w:r>
    </w:p>
    <w:p w14:paraId="0686EE7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//            }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else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{</w:t>
      </w:r>
    </w:p>
    <w:p w14:paraId="559D635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//               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"Ошибка. Пустые скобки. Не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подходит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. " &lt;&lt; std::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14:paraId="6066064F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4FB4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           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return</w:t>
      </w:r>
      <w:r w:rsidRPr="00974FB4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false</w:t>
      </w:r>
      <w:r w:rsidRPr="00974FB4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14:paraId="6BD6C8F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            }</w:t>
      </w:r>
    </w:p>
    <w:p w14:paraId="3AACB1B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53C98E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наличие букв в скобках и на то, что скобки открыты.</w:t>
      </w:r>
    </w:p>
    <w:p w14:paraId="2CA7853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'a'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'b'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one_br_opened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two_br_opened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7AB9C95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64DDD79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Считываем 'a'</w:t>
      </w:r>
    </w:p>
    <w:p w14:paraId="5C35F03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while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'a'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E82E76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BEDB8D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a_counter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6309B9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BB51C4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6E6C98C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48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  <w:rPrChange w:id="49" w:author="Microsoft Office User" w:date="2022-11-11T15:18:00Z">
            <w:rPr>
              <w:rFonts w:ascii="Courier New" w:hAnsi="Courier New" w:cs="Courier New"/>
              <w:color w:val="800080"/>
              <w:sz w:val="20"/>
              <w:szCs w:val="20"/>
            </w:rPr>
          </w:rPrChange>
        </w:rPr>
        <w:t>}</w:t>
      </w:r>
    </w:p>
    <w:p w14:paraId="655A51FB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50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51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            </w:t>
      </w:r>
    </w:p>
    <w:p w14:paraId="09ED1D7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52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Проверяем количество 'a' на четность и на то, что есть хотя бы одна 'b'</w:t>
      </w:r>
    </w:p>
    <w:p w14:paraId="21A5585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a_counter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%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'b'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307D6F2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7F4AA1D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"Нечетное количество 'a'. Не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подходит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. " &lt;&lt; std::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14:paraId="6845B13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0AC7EB8" w14:textId="77777777" w:rsidR="00812E7F" w:rsidRPr="00F71520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53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71520">
        <w:rPr>
          <w:rFonts w:ascii="Courier New" w:hAnsi="Courier New" w:cs="Courier New"/>
          <w:color w:val="800080"/>
          <w:sz w:val="20"/>
          <w:szCs w:val="20"/>
          <w:lang w:val="en-US"/>
          <w:rPrChange w:id="54" w:author="Alexander" w:date="2022-11-03T10:24:00Z">
            <w:rPr>
              <w:rFonts w:ascii="Courier New" w:hAnsi="Courier New" w:cs="Courier New"/>
              <w:color w:val="800080"/>
              <w:sz w:val="20"/>
              <w:szCs w:val="20"/>
            </w:rPr>
          </w:rPrChange>
        </w:rPr>
        <w:t>}</w:t>
      </w:r>
    </w:p>
    <w:p w14:paraId="67A9AEBE" w14:textId="77777777" w:rsidR="00812E7F" w:rsidRPr="00F71520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55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F71520">
        <w:rPr>
          <w:rFonts w:ascii="Courier New" w:hAnsi="Courier New" w:cs="Courier New"/>
          <w:color w:val="000000"/>
          <w:sz w:val="20"/>
          <w:szCs w:val="20"/>
          <w:lang w:val="en-US"/>
          <w:rPrChange w:id="56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            </w:t>
      </w:r>
    </w:p>
    <w:p w14:paraId="232EEFCF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71520">
        <w:rPr>
          <w:rFonts w:ascii="Courier New" w:hAnsi="Courier New" w:cs="Courier New"/>
          <w:color w:val="000000"/>
          <w:sz w:val="20"/>
          <w:szCs w:val="20"/>
          <w:lang w:val="en-US"/>
          <w:rPrChange w:id="57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            </w:t>
      </w:r>
      <w:r w:rsidRPr="00974FB4">
        <w:rPr>
          <w:rFonts w:ascii="Courier New" w:hAnsi="Courier New" w:cs="Courier New"/>
          <w:color w:val="696969"/>
          <w:sz w:val="20"/>
          <w:szCs w:val="20"/>
        </w:rPr>
        <w:t xml:space="preserve">//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считываем</w:t>
      </w:r>
      <w:r w:rsidRPr="00974FB4">
        <w:rPr>
          <w:rFonts w:ascii="Courier New" w:hAnsi="Courier New" w:cs="Courier New"/>
          <w:color w:val="696969"/>
          <w:sz w:val="20"/>
          <w:szCs w:val="20"/>
        </w:rPr>
        <w:t xml:space="preserve"> '</w:t>
      </w:r>
      <w:r w:rsidRPr="00F71520">
        <w:rPr>
          <w:rFonts w:ascii="Courier New" w:hAnsi="Courier New" w:cs="Courier New"/>
          <w:color w:val="696969"/>
          <w:sz w:val="20"/>
          <w:szCs w:val="20"/>
          <w:lang w:val="en-US"/>
          <w:rPrChange w:id="58" w:author="Alexander" w:date="2022-11-03T10:24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b</w:t>
      </w:r>
      <w:r w:rsidRPr="00974FB4">
        <w:rPr>
          <w:rFonts w:ascii="Courier New" w:hAnsi="Courier New" w:cs="Courier New"/>
          <w:color w:val="696969"/>
          <w:sz w:val="20"/>
          <w:szCs w:val="20"/>
        </w:rPr>
        <w:t>'</w:t>
      </w:r>
    </w:p>
    <w:p w14:paraId="77BCBFE3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5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  <w:rPrChange w:id="59" w:author="Alexander" w:date="2022-11-03T10:24:00Z">
            <w:rPr>
              <w:rFonts w:ascii="Courier New" w:hAnsi="Courier New" w:cs="Courier New"/>
              <w:b/>
              <w:bCs/>
              <w:color w:val="800000"/>
              <w:sz w:val="20"/>
              <w:szCs w:val="20"/>
            </w:rPr>
          </w:rPrChange>
        </w:rPr>
        <w:t>while</w:t>
      </w:r>
      <w:r w:rsidRPr="00974FB4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  <w:r w:rsidRPr="00F71520">
        <w:rPr>
          <w:rFonts w:ascii="Courier New" w:hAnsi="Courier New" w:cs="Courier New"/>
          <w:color w:val="000000"/>
          <w:sz w:val="20"/>
          <w:szCs w:val="20"/>
          <w:lang w:val="en-US"/>
          <w:rPrChange w:id="60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>c</w:t>
      </w:r>
      <w:r w:rsidRPr="00974F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4FB4">
        <w:rPr>
          <w:rFonts w:ascii="Courier New" w:hAnsi="Courier New" w:cs="Courier New"/>
          <w:color w:val="808030"/>
          <w:sz w:val="20"/>
          <w:szCs w:val="20"/>
        </w:rPr>
        <w:t>==</w:t>
      </w:r>
      <w:r w:rsidRPr="00974F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4FB4">
        <w:rPr>
          <w:rFonts w:ascii="Courier New" w:hAnsi="Courier New" w:cs="Courier New"/>
          <w:color w:val="0000E6"/>
          <w:sz w:val="20"/>
          <w:szCs w:val="20"/>
        </w:rPr>
        <w:t>'</w:t>
      </w:r>
      <w:r w:rsidRPr="00F71520">
        <w:rPr>
          <w:rFonts w:ascii="Courier New" w:hAnsi="Courier New" w:cs="Courier New"/>
          <w:color w:val="0000E6"/>
          <w:sz w:val="20"/>
          <w:szCs w:val="20"/>
          <w:lang w:val="en-US"/>
          <w:rPrChange w:id="61" w:author="Alexander" w:date="2022-11-03T10:24:00Z">
            <w:rPr>
              <w:rFonts w:ascii="Courier New" w:hAnsi="Courier New" w:cs="Courier New"/>
              <w:color w:val="0000E6"/>
              <w:sz w:val="20"/>
              <w:szCs w:val="20"/>
            </w:rPr>
          </w:rPrChange>
        </w:rPr>
        <w:t>b</w:t>
      </w:r>
      <w:r w:rsidRPr="00974FB4">
        <w:rPr>
          <w:rFonts w:ascii="Courier New" w:hAnsi="Courier New" w:cs="Courier New"/>
          <w:color w:val="0000E6"/>
          <w:sz w:val="20"/>
          <w:szCs w:val="20"/>
        </w:rPr>
        <w:t>'</w:t>
      </w:r>
      <w:r w:rsidRPr="00974FB4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81B8455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62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974FB4">
        <w:rPr>
          <w:rFonts w:ascii="Courier New" w:hAnsi="Courier New" w:cs="Courier New"/>
          <w:color w:val="800080"/>
          <w:sz w:val="20"/>
          <w:szCs w:val="20"/>
          <w:rPrChange w:id="63" w:author="Microsoft Office User" w:date="2022-11-11T15:18:00Z">
            <w:rPr>
              <w:rFonts w:ascii="Courier New" w:hAnsi="Courier New" w:cs="Courier New"/>
              <w:color w:val="800080"/>
              <w:sz w:val="20"/>
              <w:szCs w:val="20"/>
              <w:lang w:val="en-US"/>
            </w:rPr>
          </w:rPrChange>
        </w:rPr>
        <w:t>{</w:t>
      </w:r>
    </w:p>
    <w:p w14:paraId="34124169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64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rPrChange w:id="65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                </w:t>
      </w:r>
      <w:r w:rsidRPr="00974FB4">
        <w:rPr>
          <w:rFonts w:ascii="Courier New" w:hAnsi="Courier New" w:cs="Courier New"/>
          <w:color w:val="808030"/>
          <w:sz w:val="20"/>
          <w:szCs w:val="20"/>
          <w:rPrChange w:id="66" w:author="Microsoft Office User" w:date="2022-11-11T15:18:00Z">
            <w:rPr>
              <w:rFonts w:ascii="Courier New" w:hAnsi="Courier New" w:cs="Courier New"/>
              <w:color w:val="808030"/>
              <w:sz w:val="20"/>
              <w:szCs w:val="20"/>
              <w:lang w:val="en-US"/>
            </w:rPr>
          </w:rPrChange>
        </w:rPr>
        <w:t>++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974FB4">
        <w:rPr>
          <w:rFonts w:ascii="Courier New" w:hAnsi="Courier New" w:cs="Courier New"/>
          <w:color w:val="000000"/>
          <w:sz w:val="20"/>
          <w:szCs w:val="20"/>
          <w:rPrChange w:id="67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>_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counter</w:t>
      </w:r>
      <w:r w:rsidRPr="00974FB4">
        <w:rPr>
          <w:rFonts w:ascii="Courier New" w:hAnsi="Courier New" w:cs="Courier New"/>
          <w:color w:val="800080"/>
          <w:sz w:val="20"/>
          <w:szCs w:val="20"/>
          <w:rPrChange w:id="68" w:author="Microsoft Office User" w:date="2022-11-11T15:18:00Z">
            <w:rPr>
              <w:rFonts w:ascii="Courier New" w:hAnsi="Courier New" w:cs="Courier New"/>
              <w:color w:val="800080"/>
              <w:sz w:val="20"/>
              <w:szCs w:val="20"/>
              <w:lang w:val="en-US"/>
            </w:rPr>
          </w:rPrChange>
        </w:rPr>
        <w:t>;</w:t>
      </w:r>
    </w:p>
    <w:p w14:paraId="69D1C9C6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69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rPrChange w:id="70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                </w:t>
      </w:r>
      <w:r w:rsidRPr="00974FB4">
        <w:rPr>
          <w:rFonts w:ascii="Courier New" w:hAnsi="Courier New" w:cs="Courier New"/>
          <w:color w:val="808030"/>
          <w:sz w:val="20"/>
          <w:szCs w:val="20"/>
          <w:rPrChange w:id="71" w:author="Microsoft Office User" w:date="2022-11-11T15:18:00Z">
            <w:rPr>
              <w:rFonts w:ascii="Courier New" w:hAnsi="Courier New" w:cs="Courier New"/>
              <w:color w:val="808030"/>
              <w:sz w:val="20"/>
              <w:szCs w:val="20"/>
              <w:lang w:val="en-US"/>
            </w:rPr>
          </w:rPrChange>
        </w:rPr>
        <w:t>++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74FB4">
        <w:rPr>
          <w:rFonts w:ascii="Courier New" w:hAnsi="Courier New" w:cs="Courier New"/>
          <w:color w:val="800080"/>
          <w:sz w:val="20"/>
          <w:szCs w:val="20"/>
          <w:rPrChange w:id="72" w:author="Microsoft Office User" w:date="2022-11-11T15:18:00Z">
            <w:rPr>
              <w:rFonts w:ascii="Courier New" w:hAnsi="Courier New" w:cs="Courier New"/>
              <w:color w:val="800080"/>
              <w:sz w:val="20"/>
              <w:szCs w:val="20"/>
              <w:lang w:val="en-US"/>
            </w:rPr>
          </w:rPrChange>
        </w:rPr>
        <w:t>;</w:t>
      </w:r>
    </w:p>
    <w:p w14:paraId="69754BCE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73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rPrChange w:id="74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                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974FB4">
        <w:rPr>
          <w:rFonts w:ascii="Courier New" w:hAnsi="Courier New" w:cs="Courier New"/>
          <w:color w:val="000000"/>
          <w:sz w:val="20"/>
          <w:szCs w:val="20"/>
          <w:rPrChange w:id="75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</w:t>
      </w:r>
      <w:r w:rsidRPr="00974FB4">
        <w:rPr>
          <w:rFonts w:ascii="Courier New" w:hAnsi="Courier New" w:cs="Courier New"/>
          <w:color w:val="808030"/>
          <w:sz w:val="20"/>
          <w:szCs w:val="20"/>
          <w:rPrChange w:id="76" w:author="Microsoft Office User" w:date="2022-11-11T15:18:00Z">
            <w:rPr>
              <w:rFonts w:ascii="Courier New" w:hAnsi="Courier New" w:cs="Courier New"/>
              <w:color w:val="808030"/>
              <w:sz w:val="20"/>
              <w:szCs w:val="20"/>
              <w:lang w:val="en-US"/>
            </w:rPr>
          </w:rPrChange>
        </w:rPr>
        <w:t>=</w:t>
      </w:r>
      <w:r w:rsidRPr="00974FB4">
        <w:rPr>
          <w:rFonts w:ascii="Courier New" w:hAnsi="Courier New" w:cs="Courier New"/>
          <w:color w:val="000000"/>
          <w:sz w:val="20"/>
          <w:szCs w:val="20"/>
          <w:rPrChange w:id="77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974FB4">
        <w:rPr>
          <w:rFonts w:ascii="Courier New" w:hAnsi="Courier New" w:cs="Courier New"/>
          <w:color w:val="808030"/>
          <w:sz w:val="20"/>
          <w:szCs w:val="20"/>
          <w:rPrChange w:id="78" w:author="Microsoft Office User" w:date="2022-11-11T15:18:00Z">
            <w:rPr>
              <w:rFonts w:ascii="Courier New" w:hAnsi="Courier New" w:cs="Courier New"/>
              <w:color w:val="808030"/>
              <w:sz w:val="20"/>
              <w:szCs w:val="20"/>
              <w:lang w:val="en-US"/>
            </w:rPr>
          </w:rPrChange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74FB4">
        <w:rPr>
          <w:rFonts w:ascii="Courier New" w:hAnsi="Courier New" w:cs="Courier New"/>
          <w:color w:val="808030"/>
          <w:sz w:val="20"/>
          <w:szCs w:val="20"/>
          <w:rPrChange w:id="79" w:author="Microsoft Office User" w:date="2022-11-11T15:18:00Z">
            <w:rPr>
              <w:rFonts w:ascii="Courier New" w:hAnsi="Courier New" w:cs="Courier New"/>
              <w:color w:val="808030"/>
              <w:sz w:val="20"/>
              <w:szCs w:val="20"/>
              <w:lang w:val="en-US"/>
            </w:rPr>
          </w:rPrChange>
        </w:rPr>
        <w:t>]</w:t>
      </w:r>
      <w:r w:rsidRPr="00974FB4">
        <w:rPr>
          <w:rFonts w:ascii="Courier New" w:hAnsi="Courier New" w:cs="Courier New"/>
          <w:color w:val="800080"/>
          <w:sz w:val="20"/>
          <w:szCs w:val="20"/>
          <w:rPrChange w:id="80" w:author="Microsoft Office User" w:date="2022-11-11T15:18:00Z">
            <w:rPr>
              <w:rFonts w:ascii="Courier New" w:hAnsi="Courier New" w:cs="Courier New"/>
              <w:color w:val="800080"/>
              <w:sz w:val="20"/>
              <w:szCs w:val="20"/>
              <w:lang w:val="en-US"/>
            </w:rPr>
          </w:rPrChange>
        </w:rPr>
        <w:t>;</w:t>
      </w:r>
    </w:p>
    <w:p w14:paraId="236B45BA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81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rPrChange w:id="82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                </w:t>
      </w:r>
    </w:p>
    <w:p w14:paraId="3F0FF91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  <w:rPrChange w:id="83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проверяем на то, что последовательность символов верна</w:t>
      </w:r>
    </w:p>
    <w:p w14:paraId="5C3D557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'a'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938E3A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304E42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//</w:t>
      </w:r>
      <w:proofErr w:type="gram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std::</w:t>
      </w:r>
      <w:proofErr w:type="spellStart"/>
      <w:proofErr w:type="gram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&lt;&lt; "'a'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после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'b'.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Не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подходит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. " &lt;&lt; std::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14:paraId="18BD29BF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BB8DF78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84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  <w:rPrChange w:id="85" w:author="Microsoft Office User" w:date="2022-11-11T15:18:00Z">
            <w:rPr>
              <w:rFonts w:ascii="Courier New" w:hAnsi="Courier New" w:cs="Courier New"/>
              <w:color w:val="800080"/>
              <w:sz w:val="20"/>
              <w:szCs w:val="20"/>
            </w:rPr>
          </w:rPrChange>
        </w:rPr>
        <w:t>}</w:t>
      </w:r>
    </w:p>
    <w:p w14:paraId="2C676D6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86" w:author="Microsoft Office User" w:date="2022-11-11T15:18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lastRenderedPageBreak/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4456E0C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D2874B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Проверяем количество 'b' на нечетность</w:t>
      </w:r>
    </w:p>
    <w:p w14:paraId="29D02A5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b_counter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%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2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0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457FD2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778D6E0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"Четное количество 'b'. Не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подходит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. " &lt;&lt; std::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14:paraId="1C322902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AB6399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87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  <w:rPrChange w:id="88" w:author="Microsoft Office User" w:date="2022-11-11T15:19:00Z">
            <w:rPr>
              <w:rFonts w:ascii="Courier New" w:hAnsi="Courier New" w:cs="Courier New"/>
              <w:color w:val="800080"/>
              <w:sz w:val="20"/>
              <w:szCs w:val="20"/>
            </w:rPr>
          </w:rPrChange>
        </w:rPr>
        <w:t>}</w:t>
      </w:r>
    </w:p>
    <w:p w14:paraId="0DF90855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89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90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            </w:t>
      </w:r>
    </w:p>
    <w:p w14:paraId="14258E5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91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закрывающие скобки.</w:t>
      </w:r>
    </w:p>
    <w:p w14:paraId="37DA688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')'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675DD3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244A98A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//проверка на двойную закрывающую скобку.</w:t>
      </w:r>
    </w:p>
    <w:p w14:paraId="3407A29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+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1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]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')'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2E098D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0848776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показываем, что двойная скобка закрылась.</w:t>
      </w:r>
    </w:p>
    <w:p w14:paraId="221B35E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two_br_opened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444485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E55BE13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92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93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c </w:t>
      </w:r>
      <w:r w:rsidRPr="00974FB4">
        <w:rPr>
          <w:rFonts w:ascii="Courier New" w:hAnsi="Courier New" w:cs="Courier New"/>
          <w:color w:val="808030"/>
          <w:sz w:val="20"/>
          <w:szCs w:val="20"/>
          <w:lang w:val="en-US"/>
          <w:rPrChange w:id="94" w:author="Microsoft Office User" w:date="2022-11-11T15:19:00Z">
            <w:rPr>
              <w:rFonts w:ascii="Courier New" w:hAnsi="Courier New" w:cs="Courier New"/>
              <w:color w:val="808030"/>
              <w:sz w:val="20"/>
              <w:szCs w:val="20"/>
            </w:rPr>
          </w:rPrChange>
        </w:rPr>
        <w:t>=</w:t>
      </w: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95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in</w:t>
      </w:r>
      <w:r w:rsidRPr="00974FB4">
        <w:rPr>
          <w:rFonts w:ascii="Courier New" w:hAnsi="Courier New" w:cs="Courier New"/>
          <w:color w:val="808030"/>
          <w:sz w:val="20"/>
          <w:szCs w:val="20"/>
          <w:lang w:val="en-US"/>
          <w:rPrChange w:id="96" w:author="Microsoft Office User" w:date="2022-11-11T15:19:00Z">
            <w:rPr>
              <w:rFonts w:ascii="Courier New" w:hAnsi="Courier New" w:cs="Courier New"/>
              <w:color w:val="808030"/>
              <w:sz w:val="20"/>
              <w:szCs w:val="20"/>
            </w:rPr>
          </w:rPrChange>
        </w:rPr>
        <w:t>[</w:t>
      </w:r>
      <w:proofErr w:type="spellStart"/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97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>idx</w:t>
      </w:r>
      <w:proofErr w:type="spellEnd"/>
      <w:r w:rsidRPr="00974FB4">
        <w:rPr>
          <w:rFonts w:ascii="Courier New" w:hAnsi="Courier New" w:cs="Courier New"/>
          <w:color w:val="808030"/>
          <w:sz w:val="20"/>
          <w:szCs w:val="20"/>
          <w:lang w:val="en-US"/>
          <w:rPrChange w:id="98" w:author="Microsoft Office User" w:date="2022-11-11T15:19:00Z">
            <w:rPr>
              <w:rFonts w:ascii="Courier New" w:hAnsi="Courier New" w:cs="Courier New"/>
              <w:color w:val="808030"/>
              <w:sz w:val="20"/>
              <w:szCs w:val="20"/>
            </w:rPr>
          </w:rPrChange>
        </w:rPr>
        <w:t>]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  <w:rPrChange w:id="99" w:author="Microsoft Office User" w:date="2022-11-11T15:19:00Z">
            <w:rPr>
              <w:rFonts w:ascii="Courier New" w:hAnsi="Courier New" w:cs="Courier New"/>
              <w:color w:val="800080"/>
              <w:sz w:val="20"/>
              <w:szCs w:val="20"/>
            </w:rPr>
          </w:rPrChange>
        </w:rPr>
        <w:t>;</w:t>
      </w:r>
    </w:p>
    <w:p w14:paraId="3B714235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00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101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                    </w:t>
      </w:r>
    </w:p>
    <w:p w14:paraId="3AE7519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102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случай, если у нас одна открывающая скобка, но две закрывающие</w:t>
      </w:r>
    </w:p>
    <w:p w14:paraId="0B3A2A8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one_br_opened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10C503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7D2262C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"Ошибка в расстановке скобок. Не подходит. " &lt;&lt;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;</w:t>
      </w:r>
    </w:p>
    <w:p w14:paraId="1008BFE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false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6E307DE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0E2D1FD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14:paraId="1D8F52A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удаляем счетчики под 'a' и 'b'</w:t>
      </w:r>
    </w:p>
    <w:p w14:paraId="43DCE20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a_counter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3E3844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b_counter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44173D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</w:p>
    <w:p w14:paraId="6CA379D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C17B74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показываем, что одинарная скобка закрылась.</w:t>
      </w:r>
    </w:p>
    <w:p w14:paraId="668B6D0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one_br_opened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407E1E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4348E2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]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1C80C1A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14:paraId="3F9D23F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случай, когда у нас две открывающие, но одна закрывающая скобка</w:t>
      </w:r>
    </w:p>
    <w:p w14:paraId="1A1F846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two_br_opened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CF331E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55DE39A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"Ошибка в расстановке скобок. Не подходит. " &lt;&lt;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;</w:t>
      </w:r>
    </w:p>
    <w:p w14:paraId="6EBA3C3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false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1A21ADB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7A036C5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14:paraId="6606AA0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удаляем счетчики под 'a' и 'b'</w:t>
      </w:r>
    </w:p>
    <w:p w14:paraId="3CD0F2C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a_counter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0ECF8C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b_counter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095337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</w:p>
    <w:p w14:paraId="714565E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B6FB07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42B1E6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Если закрывающих скобок не будет, то цепочка не подходит.</w:t>
      </w:r>
    </w:p>
    <w:p w14:paraId="5C67FEC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"Ошибка в расстановке скобок. Нет закрывающей. Не подходит. " &lt;&lt;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;</w:t>
      </w:r>
    </w:p>
    <w:p w14:paraId="7C17DA6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false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344D518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7AF0C40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B480A3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645555E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7294D21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Если проверка на непустые скобки не пройдена.</w:t>
      </w:r>
    </w:p>
    <w:p w14:paraId="42C7B37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"Ошибка. Пустые скобки. Не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подходит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. " &lt;&lt; std::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14:paraId="2534BDE8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C7440F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03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  <w:rPrChange w:id="104" w:author="Microsoft Office User" w:date="2022-11-11T15:19:00Z">
            <w:rPr>
              <w:rFonts w:ascii="Courier New" w:hAnsi="Courier New" w:cs="Courier New"/>
              <w:color w:val="800080"/>
              <w:sz w:val="20"/>
              <w:szCs w:val="20"/>
            </w:rPr>
          </w:rPrChange>
        </w:rPr>
        <w:t>}</w:t>
      </w:r>
    </w:p>
    <w:p w14:paraId="3628C5C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105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7BB09CA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3AE579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случай, если нет открывающих скобок, но есть закрывающие</w:t>
      </w:r>
    </w:p>
    <w:p w14:paraId="6C3AE52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'%'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'('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EB1F76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2D9734D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cout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&lt;&lt; "Ошибка в 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расстоновке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скобок. Не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подходит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. " &lt;&lt; std::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14:paraId="1A8BBF8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5A1F23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4766A5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C058CE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'%'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F7C006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A6639D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7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BEA">
        <w:rPr>
          <w:rFonts w:ascii="Courier New" w:hAnsi="Courier New" w:cs="Courier New"/>
          <w:color w:val="696969"/>
          <w:sz w:val="20"/>
          <w:szCs w:val="20"/>
          <w:lang w:val="en-US"/>
        </w:rPr>
        <w:t>//</w:t>
      </w:r>
      <w:proofErr w:type="gram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std</w:t>
      </w:r>
      <w:r w:rsidRPr="00677BEA">
        <w:rPr>
          <w:rFonts w:ascii="Courier New" w:hAnsi="Courier New" w:cs="Courier New"/>
          <w:color w:val="696969"/>
          <w:sz w:val="20"/>
          <w:szCs w:val="20"/>
          <w:lang w:val="en-US"/>
        </w:rPr>
        <w:t>::</w:t>
      </w:r>
      <w:proofErr w:type="spellStart"/>
      <w:proofErr w:type="gram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cout</w:t>
      </w:r>
      <w:proofErr w:type="spellEnd"/>
      <w:r w:rsidRPr="00677BEA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&lt;&lt; "</w:t>
      </w:r>
      <w:r>
        <w:rPr>
          <w:rFonts w:ascii="Courier New" w:hAnsi="Courier New" w:cs="Courier New"/>
          <w:color w:val="696969"/>
          <w:sz w:val="20"/>
          <w:szCs w:val="20"/>
        </w:rPr>
        <w:t>Всё</w:t>
      </w:r>
      <w:r w:rsidRPr="00677BEA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подходит</w:t>
      </w:r>
      <w:r w:rsidRPr="00677BEA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.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" &lt;&lt; </w:t>
      </w:r>
      <w:proofErr w:type="gram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std::</w:t>
      </w:r>
      <w:proofErr w:type="spellStart"/>
      <w:proofErr w:type="gram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;</w:t>
      </w:r>
    </w:p>
    <w:p w14:paraId="2E6DCD2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true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2239F6F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5997CC1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357C5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 Функция, которая считывает поступившую строку и отправляет в КА '%' до '%'</w:t>
      </w:r>
    </w:p>
    <w:p w14:paraId="115503D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48926B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5EF7B92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color w:val="666616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</w:rPr>
        <w:t>string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out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</w:rPr>
        <w:t>""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строка, которая передается КА</w:t>
      </w:r>
    </w:p>
    <w:p w14:paraId="3696368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char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бегунок по строке</w:t>
      </w:r>
    </w:p>
    <w:p w14:paraId="575039B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место начала строки</w:t>
      </w:r>
    </w:p>
    <w:p w14:paraId="1F10207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bool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true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переменная, показывающая, что подходящих цепочек нет.</w:t>
      </w:r>
    </w:p>
    <w:p w14:paraId="5F21C62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C08D6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цикл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по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строке</w:t>
      </w:r>
    </w:p>
    <w:p w14:paraId="5842482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655449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3A4DD87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]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0871E46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393DA5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Начала обработки строки.</w:t>
      </w:r>
    </w:p>
    <w:p w14:paraId="5782B2F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'%'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DD927C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734FF12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+=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52E0B95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+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1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записываем позицию первого символа</w:t>
      </w:r>
    </w:p>
    <w:p w14:paraId="60EDD1A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++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65F2733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c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]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1F0AC99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07E46D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считываем строку до '%'</w:t>
      </w:r>
    </w:p>
    <w:p w14:paraId="6D7694EA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106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974FB4">
        <w:rPr>
          <w:rFonts w:ascii="Courier New" w:hAnsi="Courier New" w:cs="Courier New"/>
          <w:color w:val="808030"/>
          <w:sz w:val="20"/>
          <w:szCs w:val="20"/>
          <w:rPrChange w:id="107" w:author="Microsoft Office User" w:date="2022-11-10T22:33:00Z">
            <w:rPr>
              <w:rFonts w:ascii="Courier New" w:hAnsi="Courier New" w:cs="Courier New"/>
              <w:color w:val="808030"/>
              <w:sz w:val="20"/>
              <w:szCs w:val="20"/>
              <w:lang w:val="en-US"/>
            </w:rPr>
          </w:rPrChange>
        </w:rPr>
        <w:t>(</w:t>
      </w:r>
      <w:proofErr w:type="gram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974FB4">
        <w:rPr>
          <w:rFonts w:ascii="Courier New" w:hAnsi="Courier New" w:cs="Courier New"/>
          <w:color w:val="000000"/>
          <w:sz w:val="20"/>
          <w:szCs w:val="20"/>
          <w:rPrChange w:id="108" w:author="Microsoft Office User" w:date="2022-11-10T22:33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</w:t>
      </w:r>
      <w:r w:rsidRPr="00974FB4">
        <w:rPr>
          <w:rFonts w:ascii="Courier New" w:hAnsi="Courier New" w:cs="Courier New"/>
          <w:color w:val="808030"/>
          <w:sz w:val="20"/>
          <w:szCs w:val="20"/>
          <w:rPrChange w:id="109" w:author="Microsoft Office User" w:date="2022-11-10T22:33:00Z">
            <w:rPr>
              <w:rFonts w:ascii="Courier New" w:hAnsi="Courier New" w:cs="Courier New"/>
              <w:color w:val="808030"/>
              <w:sz w:val="20"/>
              <w:szCs w:val="20"/>
              <w:lang w:val="en-US"/>
            </w:rPr>
          </w:rPrChange>
        </w:rPr>
        <w:t>!=</w:t>
      </w:r>
      <w:r w:rsidRPr="00974FB4">
        <w:rPr>
          <w:rFonts w:ascii="Courier New" w:hAnsi="Courier New" w:cs="Courier New"/>
          <w:color w:val="000000"/>
          <w:sz w:val="20"/>
          <w:szCs w:val="20"/>
          <w:rPrChange w:id="110" w:author="Microsoft Office User" w:date="2022-11-10T22:33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</w:t>
      </w:r>
      <w:r w:rsidRPr="00974FB4">
        <w:rPr>
          <w:rFonts w:ascii="Courier New" w:hAnsi="Courier New" w:cs="Courier New"/>
          <w:color w:val="0000E6"/>
          <w:sz w:val="20"/>
          <w:szCs w:val="20"/>
          <w:rPrChange w:id="111" w:author="Microsoft Office User" w:date="2022-11-11T15:19:00Z">
            <w:rPr>
              <w:rFonts w:ascii="Courier New" w:hAnsi="Courier New" w:cs="Courier New"/>
              <w:color w:val="0000E6"/>
              <w:sz w:val="20"/>
              <w:szCs w:val="20"/>
              <w:lang w:val="en-US"/>
            </w:rPr>
          </w:rPrChange>
        </w:rPr>
        <w:t>'%'</w:t>
      </w:r>
      <w:r w:rsidRPr="00974FB4">
        <w:rPr>
          <w:rFonts w:ascii="Courier New" w:hAnsi="Courier New" w:cs="Courier New"/>
          <w:color w:val="808030"/>
          <w:sz w:val="20"/>
          <w:szCs w:val="20"/>
          <w:rPrChange w:id="112" w:author="Microsoft Office User" w:date="2022-11-11T15:19:00Z">
            <w:rPr>
              <w:rFonts w:ascii="Courier New" w:hAnsi="Courier New" w:cs="Courier New"/>
              <w:color w:val="808030"/>
              <w:sz w:val="20"/>
              <w:szCs w:val="20"/>
              <w:lang w:val="en-US"/>
            </w:rPr>
          </w:rPrChange>
        </w:rPr>
        <w:t>)</w:t>
      </w:r>
    </w:p>
    <w:p w14:paraId="15C6CB60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113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rPrChange w:id="114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        </w:t>
      </w:r>
      <w:r w:rsidRPr="00974FB4">
        <w:rPr>
          <w:rFonts w:ascii="Courier New" w:hAnsi="Courier New" w:cs="Courier New"/>
          <w:color w:val="800080"/>
          <w:sz w:val="20"/>
          <w:szCs w:val="20"/>
          <w:rPrChange w:id="115" w:author="Microsoft Office User" w:date="2022-11-11T15:19:00Z">
            <w:rPr>
              <w:rFonts w:ascii="Courier New" w:hAnsi="Courier New" w:cs="Courier New"/>
              <w:color w:val="800080"/>
              <w:sz w:val="20"/>
              <w:szCs w:val="20"/>
              <w:lang w:val="en-US"/>
            </w:rPr>
          </w:rPrChange>
        </w:rPr>
        <w:t>{</w:t>
      </w:r>
    </w:p>
    <w:p w14:paraId="77666F9E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116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rPrChange w:id="117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            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r w:rsidRPr="00974FB4">
        <w:rPr>
          <w:rFonts w:ascii="Courier New" w:hAnsi="Courier New" w:cs="Courier New"/>
          <w:color w:val="000000"/>
          <w:sz w:val="20"/>
          <w:szCs w:val="20"/>
          <w:rPrChange w:id="118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</w:t>
      </w:r>
      <w:r w:rsidRPr="00974FB4">
        <w:rPr>
          <w:rFonts w:ascii="Courier New" w:hAnsi="Courier New" w:cs="Courier New"/>
          <w:color w:val="808030"/>
          <w:sz w:val="20"/>
          <w:szCs w:val="20"/>
          <w:rPrChange w:id="119" w:author="Microsoft Office User" w:date="2022-11-11T15:19:00Z">
            <w:rPr>
              <w:rFonts w:ascii="Courier New" w:hAnsi="Courier New" w:cs="Courier New"/>
              <w:color w:val="808030"/>
              <w:sz w:val="20"/>
              <w:szCs w:val="20"/>
              <w:lang w:val="en-US"/>
            </w:rPr>
          </w:rPrChange>
        </w:rPr>
        <w:t>+=</w:t>
      </w:r>
      <w:r w:rsidRPr="00974FB4">
        <w:rPr>
          <w:rFonts w:ascii="Courier New" w:hAnsi="Courier New" w:cs="Courier New"/>
          <w:color w:val="000000"/>
          <w:sz w:val="20"/>
          <w:szCs w:val="20"/>
          <w:rPrChange w:id="120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974FB4">
        <w:rPr>
          <w:rFonts w:ascii="Courier New" w:hAnsi="Courier New" w:cs="Courier New"/>
          <w:color w:val="800080"/>
          <w:sz w:val="20"/>
          <w:szCs w:val="20"/>
          <w:rPrChange w:id="121" w:author="Microsoft Office User" w:date="2022-11-11T15:19:00Z">
            <w:rPr>
              <w:rFonts w:ascii="Courier New" w:hAnsi="Courier New" w:cs="Courier New"/>
              <w:color w:val="800080"/>
              <w:sz w:val="20"/>
              <w:szCs w:val="20"/>
              <w:lang w:val="en-US"/>
            </w:rPr>
          </w:rPrChange>
        </w:rPr>
        <w:t>;</w:t>
      </w:r>
    </w:p>
    <w:p w14:paraId="68790BCA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  <w:rPrChange w:id="122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            </w:t>
      </w:r>
      <w:r w:rsidRPr="00974FB4">
        <w:rPr>
          <w:rFonts w:ascii="Courier New" w:hAnsi="Courier New" w:cs="Courier New"/>
          <w:color w:val="808030"/>
          <w:sz w:val="20"/>
          <w:szCs w:val="20"/>
        </w:rPr>
        <w:t>++</w:t>
      </w:r>
      <w:proofErr w:type="spellStart"/>
      <w:r w:rsidRPr="00F71520">
        <w:rPr>
          <w:rFonts w:ascii="Courier New" w:hAnsi="Courier New" w:cs="Courier New"/>
          <w:color w:val="000000"/>
          <w:sz w:val="20"/>
          <w:szCs w:val="20"/>
          <w:lang w:val="en-US"/>
          <w:rPrChange w:id="123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>idx</w:t>
      </w:r>
      <w:proofErr w:type="spellEnd"/>
      <w:r w:rsidRPr="00974FB4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4451A525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71520">
        <w:rPr>
          <w:rFonts w:ascii="Courier New" w:hAnsi="Courier New" w:cs="Courier New"/>
          <w:color w:val="000000"/>
          <w:sz w:val="20"/>
          <w:szCs w:val="20"/>
          <w:lang w:val="en-US"/>
          <w:rPrChange w:id="124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>c</w:t>
      </w:r>
      <w:r w:rsidRPr="00974F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4FB4">
        <w:rPr>
          <w:rFonts w:ascii="Courier New" w:hAnsi="Courier New" w:cs="Courier New"/>
          <w:color w:val="808030"/>
          <w:sz w:val="20"/>
          <w:szCs w:val="20"/>
        </w:rPr>
        <w:t>=</w:t>
      </w:r>
      <w:r w:rsidRPr="00974F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520">
        <w:rPr>
          <w:rFonts w:ascii="Courier New" w:hAnsi="Courier New" w:cs="Courier New"/>
          <w:color w:val="000000"/>
          <w:sz w:val="20"/>
          <w:szCs w:val="20"/>
          <w:lang w:val="en-US"/>
          <w:rPrChange w:id="125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>in</w:t>
      </w:r>
      <w:r w:rsidRPr="00974FB4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r w:rsidRPr="00F71520">
        <w:rPr>
          <w:rFonts w:ascii="Courier New" w:hAnsi="Courier New" w:cs="Courier New"/>
          <w:color w:val="000000"/>
          <w:sz w:val="20"/>
          <w:szCs w:val="20"/>
          <w:lang w:val="en-US"/>
          <w:rPrChange w:id="126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>idx</w:t>
      </w:r>
      <w:proofErr w:type="spellEnd"/>
      <w:r w:rsidRPr="00974FB4">
        <w:rPr>
          <w:rFonts w:ascii="Courier New" w:hAnsi="Courier New" w:cs="Courier New"/>
          <w:color w:val="808030"/>
          <w:sz w:val="20"/>
          <w:szCs w:val="20"/>
        </w:rPr>
        <w:t>]</w:t>
      </w:r>
      <w:r w:rsidRPr="00974FB4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1C6666C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&gt;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.</w:t>
      </w:r>
      <w:r w:rsidRPr="00812E7F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())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break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Проверка на выход из строки</w:t>
      </w:r>
    </w:p>
    <w:p w14:paraId="39FD564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Необходимо на случай, если в конце нет '%'</w:t>
      </w:r>
    </w:p>
    <w:p w14:paraId="7CBA741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321D288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&gt;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in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.</w:t>
      </w:r>
      <w:r w:rsidRPr="00812E7F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</w:rPr>
        <w:t>())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break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Аналогичная проверка.</w:t>
      </w:r>
    </w:p>
    <w:p w14:paraId="2B809EC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738779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--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5D98392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+=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'%'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41E23A1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BBF9379" w14:textId="77777777" w:rsidR="00812E7F" w:rsidRPr="00677BE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77BEA">
        <w:rPr>
          <w:rFonts w:ascii="Courier New" w:hAnsi="Courier New" w:cs="Courier New"/>
          <w:color w:val="696969"/>
          <w:sz w:val="20"/>
          <w:szCs w:val="20"/>
        </w:rPr>
        <w:t xml:space="preserve">//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Проверка</w:t>
      </w:r>
      <w:r w:rsidRPr="00677BEA"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строки</w:t>
      </w:r>
      <w:r w:rsidRPr="00677BEA">
        <w:rPr>
          <w:rFonts w:ascii="Courier New" w:hAnsi="Courier New" w:cs="Courier New"/>
          <w:color w:val="696969"/>
          <w:sz w:val="20"/>
          <w:szCs w:val="20"/>
        </w:rPr>
        <w:t>.</w:t>
      </w:r>
    </w:p>
    <w:p w14:paraId="403EB08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7BE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KA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9C5F6E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99149B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:</w:t>
      </w:r>
      <w:r w:rsidRPr="00812E7F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выводим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строку</w:t>
      </w:r>
    </w:p>
    <w:p w14:paraId="28BBEBF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false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показываем, что есть хотя бы одна подходящая цепочка</w:t>
      </w:r>
    </w:p>
    <w:p w14:paraId="5E637FC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758BBF6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</w:rPr>
        <w:t>""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2647BEA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29986DD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892860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0D3AE92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0196B83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6F6C3A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если цепочек не найдено, то показываем.</w:t>
      </w:r>
    </w:p>
    <w:p w14:paraId="2F0E772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148C37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59C08DB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27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47166A">
        <w:rPr>
          <w:rFonts w:ascii="Courier New" w:hAnsi="Courier New" w:cs="Courier New"/>
          <w:color w:val="800080"/>
          <w:sz w:val="20"/>
          <w:szCs w:val="20"/>
          <w:lang w:val="en-US"/>
          <w:rPrChange w:id="128" w:author="Microsoft Office User" w:date="2022-10-30T14:46:00Z">
            <w:rPr>
              <w:rFonts w:ascii="Courier New" w:hAnsi="Courier New" w:cs="Courier New"/>
              <w:color w:val="800080"/>
              <w:sz w:val="20"/>
              <w:szCs w:val="20"/>
            </w:rPr>
          </w:rPrChange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29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</w:t>
      </w:r>
      <w:r w:rsidRPr="0047166A">
        <w:rPr>
          <w:rFonts w:ascii="Courier New" w:hAnsi="Courier New" w:cs="Courier New"/>
          <w:color w:val="808030"/>
          <w:sz w:val="20"/>
          <w:szCs w:val="20"/>
          <w:lang w:val="en-US"/>
          <w:rPrChange w:id="130" w:author="Microsoft Office User" w:date="2022-10-30T14:46:00Z">
            <w:rPr>
              <w:rFonts w:ascii="Courier New" w:hAnsi="Courier New" w:cs="Courier New"/>
              <w:color w:val="808030"/>
              <w:sz w:val="20"/>
              <w:szCs w:val="20"/>
            </w:rPr>
          </w:rPrChange>
        </w:rPr>
        <w:t>&lt;&lt;</w:t>
      </w: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31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</w:t>
      </w:r>
      <w:r w:rsidRPr="0047166A">
        <w:rPr>
          <w:rFonts w:ascii="Courier New" w:hAnsi="Courier New" w:cs="Courier New"/>
          <w:color w:val="800000"/>
          <w:sz w:val="20"/>
          <w:szCs w:val="20"/>
          <w:lang w:val="en-US"/>
          <w:rPrChange w:id="132" w:author="Microsoft Office User" w:date="2022-10-30T14:46:00Z">
            <w:rPr>
              <w:rFonts w:ascii="Courier New" w:hAnsi="Courier New" w:cs="Courier New"/>
              <w:color w:val="800000"/>
              <w:sz w:val="20"/>
              <w:szCs w:val="20"/>
            </w:rPr>
          </w:rPrChange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Цепочек</w:t>
      </w:r>
      <w:r w:rsidRPr="0047166A">
        <w:rPr>
          <w:rFonts w:ascii="Courier New" w:hAnsi="Courier New" w:cs="Courier New"/>
          <w:color w:val="0000E6"/>
          <w:sz w:val="20"/>
          <w:szCs w:val="20"/>
          <w:lang w:val="en-US"/>
          <w:rPrChange w:id="133" w:author="Microsoft Office User" w:date="2022-10-30T14:46:00Z">
            <w:rPr>
              <w:rFonts w:ascii="Courier New" w:hAnsi="Courier New" w:cs="Courier New"/>
              <w:color w:val="0000E6"/>
              <w:sz w:val="20"/>
              <w:szCs w:val="20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не</w:t>
      </w:r>
      <w:r w:rsidRPr="0047166A">
        <w:rPr>
          <w:rFonts w:ascii="Courier New" w:hAnsi="Courier New" w:cs="Courier New"/>
          <w:color w:val="0000E6"/>
          <w:sz w:val="20"/>
          <w:szCs w:val="20"/>
          <w:lang w:val="en-US"/>
          <w:rPrChange w:id="134" w:author="Microsoft Office User" w:date="2022-10-30T14:46:00Z">
            <w:rPr>
              <w:rFonts w:ascii="Courier New" w:hAnsi="Courier New" w:cs="Courier New"/>
              <w:color w:val="0000E6"/>
              <w:sz w:val="20"/>
              <w:szCs w:val="20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найдено</w:t>
      </w:r>
      <w:r w:rsidRPr="0047166A">
        <w:rPr>
          <w:rFonts w:ascii="Courier New" w:hAnsi="Courier New" w:cs="Courier New"/>
          <w:color w:val="800000"/>
          <w:sz w:val="20"/>
          <w:szCs w:val="20"/>
          <w:lang w:val="en-US"/>
          <w:rPrChange w:id="135" w:author="Microsoft Office User" w:date="2022-10-30T14:46:00Z">
            <w:rPr>
              <w:rFonts w:ascii="Courier New" w:hAnsi="Courier New" w:cs="Courier New"/>
              <w:color w:val="800000"/>
              <w:sz w:val="20"/>
              <w:szCs w:val="20"/>
            </w:rPr>
          </w:rPrChange>
        </w:rPr>
        <w:t>"</w:t>
      </w: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36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</w:t>
      </w:r>
      <w:r w:rsidRPr="0047166A">
        <w:rPr>
          <w:rFonts w:ascii="Courier New" w:hAnsi="Courier New" w:cs="Courier New"/>
          <w:color w:val="808030"/>
          <w:sz w:val="20"/>
          <w:szCs w:val="20"/>
          <w:lang w:val="en-US"/>
          <w:rPrChange w:id="137" w:author="Microsoft Office User" w:date="2022-10-30T14:46:00Z">
            <w:rPr>
              <w:rFonts w:ascii="Courier New" w:hAnsi="Courier New" w:cs="Courier New"/>
              <w:color w:val="808030"/>
              <w:sz w:val="20"/>
              <w:szCs w:val="20"/>
            </w:rPr>
          </w:rPrChange>
        </w:rPr>
        <w:t>&lt;&lt;</w:t>
      </w: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38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47166A">
        <w:rPr>
          <w:rFonts w:ascii="Courier New" w:hAnsi="Courier New" w:cs="Courier New"/>
          <w:color w:val="800080"/>
          <w:sz w:val="20"/>
          <w:szCs w:val="20"/>
          <w:lang w:val="en-US"/>
          <w:rPrChange w:id="139" w:author="Microsoft Office User" w:date="2022-10-30T14:46:00Z">
            <w:rPr>
              <w:rFonts w:ascii="Courier New" w:hAnsi="Courier New" w:cs="Courier New"/>
              <w:color w:val="800080"/>
              <w:sz w:val="20"/>
              <w:szCs w:val="20"/>
            </w:rPr>
          </w:rPrChange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47166A">
        <w:rPr>
          <w:rFonts w:ascii="Courier New" w:hAnsi="Courier New" w:cs="Courier New"/>
          <w:color w:val="800080"/>
          <w:sz w:val="20"/>
          <w:szCs w:val="20"/>
          <w:lang w:val="en-US"/>
          <w:rPrChange w:id="140" w:author="Microsoft Office User" w:date="2022-10-30T14:46:00Z">
            <w:rPr>
              <w:rFonts w:ascii="Courier New" w:hAnsi="Courier New" w:cs="Courier New"/>
              <w:color w:val="800080"/>
              <w:sz w:val="20"/>
              <w:szCs w:val="20"/>
            </w:rPr>
          </w:rPrChange>
        </w:rPr>
        <w:t>;</w:t>
      </w:r>
    </w:p>
    <w:p w14:paraId="2BE4664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41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6B34E2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6AE40A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10FFD3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98951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2E7F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[])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402E2D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480C7A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                    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Тесты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:</w:t>
      </w:r>
    </w:p>
    <w:p w14:paraId="286FCAF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//---------------------------------------------------------</w:t>
      </w:r>
    </w:p>
    <w:p w14:paraId="745943A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Тест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из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задания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:</w:t>
      </w:r>
    </w:p>
    <w:p w14:paraId="4FF0892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test_01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%(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aabbb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)(b)((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590184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01: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E5145E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test_01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CEE290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42DC2B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:</w:t>
      </w:r>
    </w:p>
    <w:p w14:paraId="3EF80214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42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43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//      ===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Test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44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01: ===</w:t>
      </w:r>
    </w:p>
    <w:p w14:paraId="30224A90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45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46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47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// 1   </w:t>
      </w:r>
      <w:proofErr w:type="gramStart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48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 :</w:t>
      </w:r>
      <w:proofErr w:type="gramEnd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49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   %(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aabbb</w:t>
      </w:r>
      <w:proofErr w:type="spellEnd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50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)(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b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51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)((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aab</w:t>
      </w:r>
      <w:proofErr w:type="spellEnd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52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))%</w:t>
      </w:r>
    </w:p>
    <w:p w14:paraId="7451E5BE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53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54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</w:p>
    <w:p w14:paraId="7BBF3D4D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55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56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//---------------------------------------------------------</w:t>
      </w:r>
    </w:p>
    <w:p w14:paraId="5681D03F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57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58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</w:p>
    <w:p w14:paraId="606E9F20" w14:textId="77777777" w:rsidR="00812E7F" w:rsidRPr="00F71520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59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60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r w:rsidRPr="00F71520">
        <w:rPr>
          <w:rFonts w:ascii="Courier New" w:hAnsi="Courier New" w:cs="Courier New"/>
          <w:color w:val="696969"/>
          <w:sz w:val="20"/>
          <w:szCs w:val="20"/>
          <w:lang w:val="en-US"/>
          <w:rPrChange w:id="161" w:author="Alexander" w:date="2022-11-03T10:24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//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Тест</w:t>
      </w:r>
      <w:r w:rsidRPr="00F71520">
        <w:rPr>
          <w:rFonts w:ascii="Courier New" w:hAnsi="Courier New" w:cs="Courier New"/>
          <w:color w:val="696969"/>
          <w:sz w:val="20"/>
          <w:szCs w:val="20"/>
          <w:lang w:val="en-US"/>
          <w:rPrChange w:id="162" w:author="Alexander" w:date="2022-11-03T10:24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нескольких</w:t>
      </w:r>
      <w:r w:rsidRPr="00F71520">
        <w:rPr>
          <w:rFonts w:ascii="Courier New" w:hAnsi="Courier New" w:cs="Courier New"/>
          <w:color w:val="696969"/>
          <w:sz w:val="20"/>
          <w:szCs w:val="20"/>
          <w:lang w:val="en-US"/>
          <w:rPrChange w:id="163" w:author="Alexander" w:date="2022-11-03T10:24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верных</w:t>
      </w:r>
      <w:r w:rsidRPr="00F71520">
        <w:rPr>
          <w:rFonts w:ascii="Courier New" w:hAnsi="Courier New" w:cs="Courier New"/>
          <w:color w:val="696969"/>
          <w:sz w:val="20"/>
          <w:szCs w:val="20"/>
          <w:lang w:val="en-US"/>
          <w:rPrChange w:id="164" w:author="Alexander" w:date="2022-11-03T10:24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цепочек</w:t>
      </w:r>
      <w:r w:rsidRPr="00F71520">
        <w:rPr>
          <w:rFonts w:ascii="Courier New" w:hAnsi="Courier New" w:cs="Courier New"/>
          <w:color w:val="696969"/>
          <w:sz w:val="20"/>
          <w:szCs w:val="20"/>
          <w:lang w:val="en-US"/>
          <w:rPrChange w:id="165" w:author="Alexander" w:date="2022-11-03T10:24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:</w:t>
      </w:r>
    </w:p>
    <w:p w14:paraId="7598CF1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520">
        <w:rPr>
          <w:rFonts w:ascii="Courier New" w:hAnsi="Courier New" w:cs="Courier New"/>
          <w:color w:val="000000"/>
          <w:sz w:val="20"/>
          <w:szCs w:val="20"/>
          <w:lang w:val="en-US"/>
          <w:rPrChange w:id="166" w:author="Alexander" w:date="2022-11-03T10:24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test_02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%(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aabbb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)%(b)%((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7AA0CA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02: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E9FE90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test_02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596ADA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CF6EF3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:</w:t>
      </w:r>
    </w:p>
    <w:p w14:paraId="4530AFFA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67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68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//      ===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Test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69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02: ===</w:t>
      </w:r>
    </w:p>
    <w:p w14:paraId="0854B366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70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71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72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// 1   </w:t>
      </w:r>
      <w:proofErr w:type="gramStart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73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 :</w:t>
      </w:r>
      <w:proofErr w:type="gramEnd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74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   %(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aabbb</w:t>
      </w:r>
      <w:proofErr w:type="spellEnd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75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)%</w:t>
      </w:r>
    </w:p>
    <w:p w14:paraId="79BDFF2C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76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77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78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// 9   </w:t>
      </w:r>
      <w:proofErr w:type="gramStart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79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 :</w:t>
      </w:r>
      <w:proofErr w:type="gramEnd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80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   %(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b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81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)%</w:t>
      </w:r>
    </w:p>
    <w:p w14:paraId="7146949F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82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83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84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// 13  </w:t>
      </w:r>
      <w:proofErr w:type="gramStart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85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 :</w:t>
      </w:r>
      <w:proofErr w:type="gramEnd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86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aab</w:t>
      </w:r>
      <w:proofErr w:type="spellEnd"/>
      <w:r w:rsidRPr="0047166A">
        <w:rPr>
          <w:rFonts w:ascii="Courier New" w:hAnsi="Courier New" w:cs="Courier New"/>
          <w:color w:val="696969"/>
          <w:sz w:val="20"/>
          <w:szCs w:val="20"/>
          <w:lang w:val="en-US"/>
          <w:rPrChange w:id="187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))%</w:t>
      </w:r>
    </w:p>
    <w:p w14:paraId="731F94B7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88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47166A">
        <w:rPr>
          <w:rFonts w:ascii="Courier New" w:hAnsi="Courier New" w:cs="Courier New"/>
          <w:color w:val="000000"/>
          <w:sz w:val="20"/>
          <w:szCs w:val="20"/>
          <w:lang w:val="en-US"/>
          <w:rPrChange w:id="189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</w:p>
    <w:p w14:paraId="14297007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90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974FB4">
        <w:rPr>
          <w:rFonts w:ascii="Courier New" w:hAnsi="Courier New" w:cs="Courier New"/>
          <w:color w:val="696969"/>
          <w:sz w:val="20"/>
          <w:szCs w:val="20"/>
          <w:lang w:val="en-US"/>
          <w:rPrChange w:id="191" w:author="Microsoft Office User" w:date="2022-11-11T15:19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//---------------------------------------------------------</w:t>
      </w:r>
    </w:p>
    <w:p w14:paraId="5587539D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192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193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</w:p>
    <w:p w14:paraId="686C061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194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двух верных цепочек и одной неверной:</w:t>
      </w:r>
    </w:p>
    <w:p w14:paraId="7DDD0BA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test_03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aabbb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))%(bb)%((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664C2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03: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B4D44D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test_03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848B19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DF5D733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195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196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197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441383E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198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03: ===</w:t>
      </w:r>
    </w:p>
    <w:p w14:paraId="12AEFC9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1     :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aabbb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))%</w:t>
      </w:r>
    </w:p>
    <w:p w14:paraId="349878A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16    :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aaaab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))%</w:t>
      </w:r>
    </w:p>
    <w:p w14:paraId="6B69937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4C345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3EDE907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C5E38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нескольких неверных цепочек:</w:t>
      </w:r>
    </w:p>
    <w:p w14:paraId="162F1391" w14:textId="77777777" w:rsidR="00812E7F" w:rsidRPr="00677BE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77BEA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677BEA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677BEA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677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test_04 </w:t>
      </w:r>
      <w:r w:rsidRPr="00677BEA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77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7BEA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677BEA">
        <w:rPr>
          <w:rFonts w:ascii="Courier New" w:hAnsi="Courier New" w:cs="Courier New"/>
          <w:color w:val="0000E6"/>
          <w:sz w:val="20"/>
          <w:szCs w:val="20"/>
          <w:lang w:val="en-US"/>
        </w:rPr>
        <w:t>%((</w:t>
      </w:r>
      <w:proofErr w:type="spellStart"/>
      <w:r w:rsidRPr="00677BEA">
        <w:rPr>
          <w:rFonts w:ascii="Courier New" w:hAnsi="Courier New" w:cs="Courier New"/>
          <w:color w:val="0000E6"/>
          <w:sz w:val="20"/>
          <w:szCs w:val="20"/>
          <w:lang w:val="en-US"/>
        </w:rPr>
        <w:t>aabbb</w:t>
      </w:r>
      <w:proofErr w:type="spellEnd"/>
      <w:r w:rsidRPr="00677BEA">
        <w:rPr>
          <w:rFonts w:ascii="Courier New" w:hAnsi="Courier New" w:cs="Courier New"/>
          <w:color w:val="0000E6"/>
          <w:sz w:val="20"/>
          <w:szCs w:val="20"/>
          <w:lang w:val="en-US"/>
        </w:rPr>
        <w:t>)%(bb)%((</w:t>
      </w:r>
      <w:proofErr w:type="spellStart"/>
      <w:r w:rsidRPr="00677BEA">
        <w:rPr>
          <w:rFonts w:ascii="Courier New" w:hAnsi="Courier New" w:cs="Courier New"/>
          <w:color w:val="0000E6"/>
          <w:sz w:val="20"/>
          <w:szCs w:val="20"/>
          <w:lang w:val="en-US"/>
        </w:rPr>
        <w:t>aaaaab</w:t>
      </w:r>
      <w:proofErr w:type="spellEnd"/>
      <w:r w:rsidRPr="00677BEA">
        <w:rPr>
          <w:rFonts w:ascii="Courier New" w:hAnsi="Courier New" w:cs="Courier New"/>
          <w:color w:val="0000E6"/>
          <w:sz w:val="20"/>
          <w:szCs w:val="20"/>
          <w:lang w:val="en-US"/>
        </w:rPr>
        <w:t>))%</w:t>
      </w:r>
      <w:r w:rsidRPr="00677BEA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677BEA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C9FD7B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7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04: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F3654B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test_04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05DB32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C2838E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199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00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01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5D7CAB5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02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04: ===</w:t>
      </w:r>
    </w:p>
    <w:p w14:paraId="79E2FD4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Цепочек не найдено</w:t>
      </w:r>
    </w:p>
    <w:p w14:paraId="3926856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314CB77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E682E2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на неверную последовательность букв:</w:t>
      </w:r>
    </w:p>
    <w:p w14:paraId="071A9DB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test_05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%(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aaba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)%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AFC246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05: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411A7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test_05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53B8A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ED385E2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03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04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05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1292C94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06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05: ===</w:t>
      </w:r>
    </w:p>
    <w:p w14:paraId="737B0C0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Цепочек не найдено</w:t>
      </w:r>
    </w:p>
    <w:p w14:paraId="0979DD5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5214A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10E6C2B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A35B2D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207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4FB4">
        <w:rPr>
          <w:rFonts w:ascii="Courier New" w:hAnsi="Courier New" w:cs="Courier New"/>
          <w:color w:val="696969"/>
          <w:sz w:val="20"/>
          <w:szCs w:val="20"/>
          <w:lang w:val="en-US"/>
          <w:rPrChange w:id="208" w:author="Microsoft Office User" w:date="2022-11-11T15:19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//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Тест</w:t>
      </w:r>
      <w:r w:rsidRPr="00974FB4">
        <w:rPr>
          <w:rFonts w:ascii="Courier New" w:hAnsi="Courier New" w:cs="Courier New"/>
          <w:color w:val="696969"/>
          <w:sz w:val="20"/>
          <w:szCs w:val="20"/>
          <w:lang w:val="en-US"/>
          <w:rPrChange w:id="209" w:author="Microsoft Office User" w:date="2022-11-11T15:19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на</w:t>
      </w:r>
      <w:r w:rsidRPr="00974FB4">
        <w:rPr>
          <w:rFonts w:ascii="Courier New" w:hAnsi="Courier New" w:cs="Courier New"/>
          <w:color w:val="696969"/>
          <w:sz w:val="20"/>
          <w:szCs w:val="20"/>
          <w:lang w:val="en-US"/>
          <w:rPrChange w:id="210" w:author="Microsoft Office User" w:date="2022-11-11T15:19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пустые</w:t>
      </w:r>
      <w:r w:rsidRPr="00974FB4">
        <w:rPr>
          <w:rFonts w:ascii="Courier New" w:hAnsi="Courier New" w:cs="Courier New"/>
          <w:color w:val="696969"/>
          <w:sz w:val="20"/>
          <w:szCs w:val="20"/>
          <w:lang w:val="en-US"/>
          <w:rPrChange w:id="211" w:author="Microsoft Office User" w:date="2022-11-11T15:19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 xml:space="preserve">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скобки</w:t>
      </w:r>
      <w:r w:rsidRPr="00974FB4">
        <w:rPr>
          <w:rFonts w:ascii="Courier New" w:hAnsi="Courier New" w:cs="Courier New"/>
          <w:color w:val="696969"/>
          <w:sz w:val="20"/>
          <w:szCs w:val="20"/>
          <w:lang w:val="en-US"/>
          <w:rPrChange w:id="212" w:author="Microsoft Office User" w:date="2022-11-11T15:19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:</w:t>
      </w:r>
    </w:p>
    <w:p w14:paraId="3EE991D7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213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proofErr w:type="gramStart"/>
      <w:r w:rsidRPr="00677BEA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677BEA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7BEA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_06 </w:t>
      </w:r>
      <w:r w:rsidRPr="00974FB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4FB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974FB4">
        <w:rPr>
          <w:rFonts w:ascii="Courier New" w:hAnsi="Courier New" w:cs="Courier New"/>
          <w:color w:val="0000E6"/>
          <w:sz w:val="20"/>
          <w:szCs w:val="20"/>
          <w:lang w:val="en-US"/>
        </w:rPr>
        <w:t>%(())%(</w:t>
      </w:r>
      <w:proofErr w:type="spellStart"/>
      <w:r w:rsidRPr="00677BEA">
        <w:rPr>
          <w:rFonts w:ascii="Courier New" w:hAnsi="Courier New" w:cs="Courier New"/>
          <w:color w:val="0000E6"/>
          <w:sz w:val="20"/>
          <w:szCs w:val="20"/>
          <w:lang w:val="en-US"/>
        </w:rPr>
        <w:t>aabbb</w:t>
      </w:r>
      <w:proofErr w:type="spellEnd"/>
      <w:r w:rsidRPr="00974FB4">
        <w:rPr>
          <w:rFonts w:ascii="Courier New" w:hAnsi="Courier New" w:cs="Courier New"/>
          <w:color w:val="0000E6"/>
          <w:sz w:val="20"/>
          <w:szCs w:val="20"/>
          <w:lang w:val="en-US"/>
        </w:rPr>
        <w:t>)%</w:t>
      </w:r>
      <w:r w:rsidRPr="00974FB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974FB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6C4024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06: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769493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test_06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AFD164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3D5DD4A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14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15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16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6EA36FC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17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06: ===</w:t>
      </w:r>
    </w:p>
    <w:p w14:paraId="4DCC14D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6     :    %(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aabbb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)%</w:t>
      </w:r>
    </w:p>
    <w:p w14:paraId="2A9957F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318B3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3EF37A2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1CF0A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на ошибку с открытием/закрытием скобок:</w:t>
      </w:r>
    </w:p>
    <w:p w14:paraId="7E7BB9F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test_07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%(%((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88DD94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07: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972F7B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test_07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A47252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63E115A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18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19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20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0323816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21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07: ===</w:t>
      </w:r>
    </w:p>
    <w:p w14:paraId="0B10020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4     :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aab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))%</w:t>
      </w:r>
    </w:p>
    <w:p w14:paraId="1BCE248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CCCB9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32306D5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49B780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на пустую строку:</w:t>
      </w:r>
    </w:p>
    <w:p w14:paraId="48B673F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test_08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5C5CC6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08: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4A023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test_08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6B9AAD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669A09F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22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23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24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38FE8DC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25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08: ===</w:t>
      </w:r>
    </w:p>
    <w:p w14:paraId="086FC78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Цепочек не найдено</w:t>
      </w:r>
    </w:p>
    <w:p w14:paraId="62BF8B8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42A8C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2CDFE56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D0B03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на строку из процентов:</w:t>
      </w:r>
    </w:p>
    <w:p w14:paraId="687926B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test_09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7997"/>
          <w:sz w:val="20"/>
          <w:szCs w:val="20"/>
          <w:lang w:val="en-US"/>
        </w:rPr>
        <w:t>%%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322ADE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09: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189E88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test_09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57983A3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D054B52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26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27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28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7120508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29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09: ===</w:t>
      </w:r>
    </w:p>
    <w:p w14:paraId="6406201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Цепочек не найдено</w:t>
      </w:r>
    </w:p>
    <w:p w14:paraId="7506AD3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1334D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7D476C9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E9F23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6CF89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на сторонние символы и регистр:</w:t>
      </w:r>
    </w:p>
    <w:p w14:paraId="670C16C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test_10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%(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aAbbb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aaccb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D2424E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10: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7207B6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test_10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4759FA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4D0DEEA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30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31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32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37CA002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33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10: ===</w:t>
      </w:r>
    </w:p>
    <w:p w14:paraId="1563FCA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Цепочек не найдено</w:t>
      </w:r>
    </w:p>
    <w:p w14:paraId="6A62F55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B351F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69DDD0B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AE50E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на строку без скобки в начале и в конце:</w:t>
      </w:r>
    </w:p>
    <w:p w14:paraId="6C5FB48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test_11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7997"/>
          <w:sz w:val="20"/>
          <w:szCs w:val="20"/>
          <w:lang w:val="en-US"/>
        </w:rPr>
        <w:t>%</w:t>
      </w:r>
      <w:proofErr w:type="spellStart"/>
      <w:r w:rsidRPr="00812E7F">
        <w:rPr>
          <w:rFonts w:ascii="Courier New" w:hAnsi="Courier New" w:cs="Courier New"/>
          <w:color w:val="007997"/>
          <w:sz w:val="20"/>
          <w:szCs w:val="20"/>
          <w:lang w:val="en-US"/>
        </w:rPr>
        <w:t>a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%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7E0220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11: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EE9243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test_11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FDA0C6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0771199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34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35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36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51E4255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37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11: ===</w:t>
      </w:r>
    </w:p>
    <w:p w14:paraId="01576A85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Цепочек не найдено</w:t>
      </w:r>
    </w:p>
    <w:p w14:paraId="39717E4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9D60F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232E39F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4DD68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22B76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на строку с поздним началом:</w:t>
      </w:r>
    </w:p>
    <w:p w14:paraId="2BED07D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test_12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Начало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цепочки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тут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-&gt; 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41CB8C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12: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367174E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test_12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ABCA77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FE2A51A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38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39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40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02AF890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41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12: ===</w:t>
      </w:r>
    </w:p>
    <w:p w14:paraId="4760FF7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39    :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aab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))%</w:t>
      </w:r>
    </w:p>
    <w:p w14:paraId="690B106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C0E6F19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239E978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E18D5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на строку с поздним концом:</w:t>
      </w:r>
    </w:p>
    <w:p w14:paraId="0AA5E94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color w:val="666616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</w:rPr>
        <w:t>string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test_13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</w:rPr>
        <w:t>))% &lt;- тут был конец программы(-&gt;)</w:t>
      </w:r>
      <w:r w:rsidRPr="00812E7F">
        <w:rPr>
          <w:rFonts w:ascii="Courier New" w:hAnsi="Courier New" w:cs="Courier New"/>
          <w:color w:val="800000"/>
          <w:sz w:val="20"/>
          <w:szCs w:val="20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53E1C90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13: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1C5C81" w14:textId="77777777" w:rsidR="00812E7F" w:rsidRPr="00677BE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BEA">
        <w:rPr>
          <w:rFonts w:ascii="Courier New" w:hAnsi="Courier New" w:cs="Courier New"/>
          <w:color w:val="000000"/>
          <w:sz w:val="20"/>
          <w:szCs w:val="20"/>
          <w:lang w:val="en-US"/>
        </w:rPr>
        <w:t>recognition</w:t>
      </w:r>
      <w:r w:rsidRPr="00677BEA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77BEA">
        <w:rPr>
          <w:rFonts w:ascii="Courier New" w:hAnsi="Courier New" w:cs="Courier New"/>
          <w:color w:val="000000"/>
          <w:sz w:val="20"/>
          <w:szCs w:val="20"/>
          <w:lang w:val="en-US"/>
        </w:rPr>
        <w:t>test_13</w:t>
      </w:r>
      <w:r w:rsidRPr="00677BEA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77BEA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188B1E4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7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4A37F33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42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677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43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44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589ED7B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45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13: ===</w:t>
      </w:r>
    </w:p>
    <w:p w14:paraId="0A733D9D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1     :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aab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))%</w:t>
      </w:r>
    </w:p>
    <w:p w14:paraId="1F72F64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4F95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0CE4C512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094076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Тест на сторонний текст в середине программы:</w:t>
      </w:r>
    </w:p>
    <w:p w14:paraId="6556B72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2E7F">
        <w:rPr>
          <w:rFonts w:ascii="Courier New" w:hAnsi="Courier New" w:cs="Courier New"/>
          <w:color w:val="666616"/>
          <w:sz w:val="20"/>
          <w:szCs w:val="20"/>
        </w:rPr>
        <w:t>std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</w:rPr>
        <w:t>string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test_14 </w:t>
      </w:r>
      <w:r w:rsidRPr="00812E7F">
        <w:rPr>
          <w:rFonts w:ascii="Courier New" w:hAnsi="Courier New" w:cs="Courier New"/>
          <w:color w:val="808030"/>
          <w:sz w:val="20"/>
          <w:szCs w:val="20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</w:rPr>
        <w:t>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</w:rPr>
        <w:t>))% &lt;- тут нет нужной цепочки -&gt;%((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</w:rPr>
        <w:t>))%</w:t>
      </w:r>
      <w:r w:rsidRPr="00812E7F">
        <w:rPr>
          <w:rFonts w:ascii="Courier New" w:hAnsi="Courier New" w:cs="Courier New"/>
          <w:color w:val="800000"/>
          <w:sz w:val="20"/>
          <w:szCs w:val="20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63542FA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14: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228FE2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test_14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6E5D59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D829BE5" w14:textId="77777777" w:rsidR="00812E7F" w:rsidRPr="0047166A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rPrChange w:id="246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47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47166A">
        <w:rPr>
          <w:rFonts w:ascii="Courier New" w:hAnsi="Courier New" w:cs="Courier New"/>
          <w:color w:val="696969"/>
          <w:sz w:val="20"/>
          <w:szCs w:val="20"/>
          <w:rPrChange w:id="248" w:author="Microsoft Office User" w:date="2022-10-30T14:46:00Z">
            <w:rPr>
              <w:rFonts w:ascii="Courier New" w:hAnsi="Courier New" w:cs="Courier New"/>
              <w:color w:val="696969"/>
              <w:sz w:val="20"/>
              <w:szCs w:val="20"/>
              <w:lang w:val="en-US"/>
            </w:rPr>
          </w:rPrChange>
        </w:rPr>
        <w:t>:</w:t>
      </w:r>
    </w:p>
    <w:p w14:paraId="45EED43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7166A">
        <w:rPr>
          <w:rFonts w:ascii="Courier New" w:hAnsi="Courier New" w:cs="Courier New"/>
          <w:color w:val="000000"/>
          <w:sz w:val="20"/>
          <w:szCs w:val="20"/>
          <w:rPrChange w:id="249" w:author="Microsoft Office User" w:date="2022-10-30T14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  === Test 14: ===</w:t>
      </w:r>
    </w:p>
    <w:p w14:paraId="29372DB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1     :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aab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))%</w:t>
      </w:r>
    </w:p>
    <w:p w14:paraId="15C1AEE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    58    :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</w:rPr>
        <w:t>aab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</w:rPr>
        <w:t>))%</w:t>
      </w:r>
    </w:p>
    <w:p w14:paraId="433C9A4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4DA5E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696969"/>
          <w:sz w:val="20"/>
          <w:szCs w:val="20"/>
        </w:rPr>
        <w:t>//---------------------------------------------------------</w:t>
      </w:r>
    </w:p>
    <w:p w14:paraId="0390419B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8EAB56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//Тест на вс</w:t>
      </w:r>
      <w:r w:rsidR="004433AC">
        <w:rPr>
          <w:rFonts w:ascii="Courier New" w:hAnsi="Courier New" w:cs="Courier New"/>
          <w:color w:val="696969"/>
          <w:sz w:val="20"/>
          <w:szCs w:val="20"/>
        </w:rPr>
        <w:t>ё</w:t>
      </w:r>
      <w:r w:rsidRPr="00812E7F">
        <w:rPr>
          <w:rFonts w:ascii="Courier New" w:hAnsi="Courier New" w:cs="Courier New"/>
          <w:color w:val="696969"/>
          <w:sz w:val="20"/>
          <w:szCs w:val="20"/>
        </w:rPr>
        <w:t xml:space="preserve"> вместе:</w:t>
      </w:r>
    </w:p>
    <w:p w14:paraId="61CDAEAF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test_15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Made by: 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Sarmat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Totikov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))%((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))</w:t>
      </w:r>
      <w:r w:rsidRPr="00812E7F">
        <w:rPr>
          <w:rFonts w:ascii="Courier New" w:hAnsi="Courier New" w:cs="Courier New"/>
          <w:color w:val="007997"/>
          <w:sz w:val="20"/>
          <w:szCs w:val="20"/>
          <w:lang w:val="en-US"/>
        </w:rPr>
        <w:t>%%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((</w:t>
      </w:r>
      <w:proofErr w:type="spellStart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))%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78C409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E6"/>
          <w:sz w:val="20"/>
          <w:szCs w:val="20"/>
          <w:lang w:val="en-US"/>
        </w:rPr>
        <w:t>=== Test 15: ===</w:t>
      </w:r>
      <w:r w:rsidRPr="00812E7F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76EE4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recognition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>test_15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0C01D1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E7F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812E7F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812E7F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4FFE327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696969"/>
          <w:sz w:val="20"/>
          <w:szCs w:val="20"/>
        </w:rPr>
        <w:t>В</w:t>
      </w:r>
      <w:r w:rsidRPr="00812E7F">
        <w:rPr>
          <w:rFonts w:ascii="Courier New" w:hAnsi="Courier New" w:cs="Courier New"/>
          <w:color w:val="696969"/>
          <w:sz w:val="20"/>
          <w:szCs w:val="20"/>
        </w:rPr>
        <w:t>ывод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:</w:t>
      </w:r>
    </w:p>
    <w:p w14:paraId="6FD803D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3D7619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//      === Test 15: ===</w:t>
      </w:r>
    </w:p>
    <w:p w14:paraId="13B60150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   25  </w:t>
      </w:r>
      <w:proofErr w:type="gram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 :</w:t>
      </w:r>
      <w:proofErr w:type="gram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))%</w:t>
      </w:r>
    </w:p>
    <w:p w14:paraId="0260FA8A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   33  </w:t>
      </w:r>
      <w:proofErr w:type="gram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 :</w:t>
      </w:r>
      <w:proofErr w:type="gram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))%</w:t>
      </w:r>
    </w:p>
    <w:p w14:paraId="0DC89EA8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   41  </w:t>
      </w:r>
      <w:proofErr w:type="gram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 :</w:t>
      </w:r>
      <w:proofErr w:type="gram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   %((</w:t>
      </w:r>
      <w:proofErr w:type="spellStart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aab</w:t>
      </w:r>
      <w:proofErr w:type="spellEnd"/>
      <w:r w:rsidRPr="00812E7F">
        <w:rPr>
          <w:rFonts w:ascii="Courier New" w:hAnsi="Courier New" w:cs="Courier New"/>
          <w:color w:val="696969"/>
          <w:sz w:val="20"/>
          <w:szCs w:val="20"/>
          <w:lang w:val="en-US"/>
        </w:rPr>
        <w:t>))%</w:t>
      </w:r>
    </w:p>
    <w:p w14:paraId="0A058AA9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2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4FB4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   50  </w:t>
      </w:r>
      <w:proofErr w:type="gramStart"/>
      <w:r w:rsidRPr="00974FB4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 :</w:t>
      </w:r>
      <w:proofErr w:type="gramEnd"/>
      <w:r w:rsidRPr="00974FB4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    %((</w:t>
      </w:r>
      <w:proofErr w:type="spellStart"/>
      <w:r w:rsidRPr="00677BEA">
        <w:rPr>
          <w:rFonts w:ascii="Courier New" w:hAnsi="Courier New" w:cs="Courier New"/>
          <w:color w:val="696969"/>
          <w:sz w:val="20"/>
          <w:szCs w:val="20"/>
          <w:lang w:val="en-US"/>
        </w:rPr>
        <w:t>aab</w:t>
      </w:r>
      <w:proofErr w:type="spellEnd"/>
      <w:r w:rsidRPr="00974FB4">
        <w:rPr>
          <w:rFonts w:ascii="Courier New" w:hAnsi="Courier New" w:cs="Courier New"/>
          <w:color w:val="696969"/>
          <w:sz w:val="20"/>
          <w:szCs w:val="20"/>
          <w:lang w:val="en-US"/>
        </w:rPr>
        <w:t>))%</w:t>
      </w:r>
    </w:p>
    <w:p w14:paraId="11507748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38987A3" w14:textId="77777777" w:rsidR="00812E7F" w:rsidRPr="00974FB4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  <w:rPrChange w:id="250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974FB4">
        <w:rPr>
          <w:rFonts w:ascii="Courier New" w:hAnsi="Courier New" w:cs="Courier New"/>
          <w:color w:val="696969"/>
          <w:sz w:val="20"/>
          <w:szCs w:val="20"/>
          <w:lang w:val="en-US"/>
          <w:rPrChange w:id="251" w:author="Microsoft Office User" w:date="2022-11-11T15:19:00Z">
            <w:rPr>
              <w:rFonts w:ascii="Courier New" w:hAnsi="Courier New" w:cs="Courier New"/>
              <w:color w:val="696969"/>
              <w:sz w:val="20"/>
              <w:szCs w:val="20"/>
            </w:rPr>
          </w:rPrChange>
        </w:rPr>
        <w:t>//---------------------------------------------------------</w:t>
      </w:r>
    </w:p>
    <w:p w14:paraId="192EAFBC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74FB4">
        <w:rPr>
          <w:rFonts w:ascii="Courier New" w:hAnsi="Courier New" w:cs="Courier New"/>
          <w:color w:val="000000"/>
          <w:sz w:val="20"/>
          <w:szCs w:val="20"/>
          <w:lang w:val="en-US"/>
          <w:rPrChange w:id="252" w:author="Microsoft Office User" w:date="2022-11-11T15:19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 xml:space="preserve">    </w:t>
      </w:r>
      <w:proofErr w:type="spellStart"/>
      <w:r w:rsidRPr="00812E7F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812E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2E7F">
        <w:rPr>
          <w:rFonts w:ascii="Courier New" w:hAnsi="Courier New" w:cs="Courier New"/>
          <w:color w:val="008C00"/>
          <w:sz w:val="20"/>
          <w:szCs w:val="20"/>
        </w:rPr>
        <w:t>0</w:t>
      </w:r>
      <w:r w:rsidRPr="00812E7F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7AE58401" w14:textId="77777777" w:rsidR="00812E7F" w:rsidRPr="00812E7F" w:rsidRDefault="00812E7F" w:rsidP="0081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2E7F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08CE6F91" w14:textId="77777777" w:rsidR="000F2696" w:rsidRDefault="000F2696" w:rsidP="000F2696">
      <w:pPr>
        <w:rPr>
          <w:rFonts w:cstheme="minorBidi"/>
          <w:sz w:val="40"/>
          <w:szCs w:val="40"/>
        </w:rPr>
      </w:pPr>
    </w:p>
    <w:p w14:paraId="61CDCEAD" w14:textId="77777777" w:rsidR="00812E7F" w:rsidRDefault="00812E7F" w:rsidP="000F2696">
      <w:pPr>
        <w:rPr>
          <w:rFonts w:cstheme="minorBidi"/>
          <w:sz w:val="40"/>
          <w:szCs w:val="40"/>
        </w:rPr>
      </w:pPr>
    </w:p>
    <w:p w14:paraId="29C23ECA" w14:textId="77777777" w:rsidR="00812E7F" w:rsidRDefault="00812E7F" w:rsidP="00A2290E">
      <w:pPr>
        <w:pStyle w:val="a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Краткое описание работы подпрограммы, реализующей конечный автомат</w:t>
      </w:r>
      <w:r w:rsidR="00A2290E">
        <w:rPr>
          <w:b/>
          <w:bCs/>
          <w:sz w:val="40"/>
          <w:szCs w:val="40"/>
        </w:rPr>
        <w:t>, и программы поиска цепочек языка в последовательности символов</w:t>
      </w:r>
      <w:r w:rsidRPr="00B42943">
        <w:rPr>
          <w:b/>
          <w:bCs/>
          <w:sz w:val="40"/>
          <w:szCs w:val="40"/>
        </w:rPr>
        <w:t>:</w:t>
      </w:r>
    </w:p>
    <w:p w14:paraId="48F19056" w14:textId="77777777" w:rsidR="00A2290E" w:rsidRDefault="00A2290E" w:rsidP="00A2290E">
      <w:pPr>
        <w:rPr>
          <w:rFonts w:asciiTheme="minorHAnsi" w:hAnsiTheme="minorHAnsi" w:cstheme="minorHAnsi"/>
          <w:sz w:val="28"/>
          <w:szCs w:val="28"/>
          <w:lang w:eastAsia="en-US"/>
        </w:rPr>
      </w:pPr>
      <w:r>
        <w:rPr>
          <w:rFonts w:asciiTheme="minorHAnsi" w:hAnsiTheme="minorHAnsi" w:cstheme="minorHAnsi"/>
          <w:sz w:val="28"/>
          <w:szCs w:val="28"/>
          <w:lang w:eastAsia="en-US"/>
        </w:rPr>
        <w:br/>
        <w:t xml:space="preserve">Функция </w:t>
      </w:r>
      <w:r w:rsidRPr="00A2290E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КА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eastAsia="en-US"/>
        </w:rPr>
        <w:t>– подпрограмма, реализующая конечный автомат.</w:t>
      </w:r>
      <w:r>
        <w:rPr>
          <w:rFonts w:asciiTheme="minorHAnsi" w:hAnsiTheme="minorHAnsi" w:cstheme="minorHAnsi"/>
          <w:sz w:val="28"/>
          <w:szCs w:val="28"/>
          <w:lang w:eastAsia="en-US"/>
        </w:rPr>
        <w:br/>
        <w:t>Принцип работы:</w:t>
      </w:r>
      <w:r>
        <w:rPr>
          <w:rFonts w:asciiTheme="minorHAnsi" w:hAnsiTheme="minorHAnsi" w:cstheme="minorHAnsi"/>
          <w:sz w:val="28"/>
          <w:szCs w:val="28"/>
          <w:lang w:eastAsia="en-US"/>
        </w:rPr>
        <w:br/>
      </w:r>
    </w:p>
    <w:p w14:paraId="2F18B004" w14:textId="77777777" w:rsidR="00A2290E" w:rsidRDefault="00A2290E" w:rsidP="00A2290E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вход поступает строка, начинающаяся со знака % и окачивающаяся знаком %.</w:t>
      </w:r>
    </w:p>
    <w:p w14:paraId="63D7F79A" w14:textId="77777777" w:rsidR="00A2290E" w:rsidRDefault="00A2290E" w:rsidP="00A2290E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Программа проверяет на то, что это цепочка вида «</w:t>
      </w:r>
      <w:r w:rsidRPr="00A2290E">
        <w:rPr>
          <w:rFonts w:cstheme="minorHAnsi"/>
          <w:sz w:val="28"/>
          <w:szCs w:val="28"/>
        </w:rPr>
        <w:t>%%</w:t>
      </w:r>
      <w:r>
        <w:rPr>
          <w:rFonts w:cstheme="minorHAnsi"/>
          <w:sz w:val="28"/>
          <w:szCs w:val="28"/>
        </w:rPr>
        <w:t xml:space="preserve">». </w:t>
      </w:r>
      <w:r>
        <w:rPr>
          <w:rFonts w:cstheme="minorHAnsi"/>
          <w:sz w:val="28"/>
          <w:szCs w:val="28"/>
        </w:rPr>
        <w:br/>
        <w:t xml:space="preserve">2.1. Если цепочка вида «%%», то цепочка не подходит </w:t>
      </w:r>
    </w:p>
    <w:p w14:paraId="4117A156" w14:textId="77777777" w:rsidR="00A2290E" w:rsidRDefault="00BC5C39" w:rsidP="00A2290E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Далее. Начинаем цикл, который идет до знака</w:t>
      </w:r>
      <w:r w:rsidRPr="00BC5C39">
        <w:rPr>
          <w:rFonts w:cstheme="minorHAnsi"/>
          <w:sz w:val="28"/>
          <w:szCs w:val="28"/>
        </w:rPr>
        <w:t xml:space="preserve"> ‘%’</w:t>
      </w:r>
      <w:r>
        <w:rPr>
          <w:rFonts w:cstheme="minorHAnsi"/>
          <w:sz w:val="28"/>
          <w:szCs w:val="28"/>
        </w:rPr>
        <w:t>.</w:t>
      </w:r>
    </w:p>
    <w:p w14:paraId="10EB00A8" w14:textId="77777777" w:rsidR="00BC5C39" w:rsidRDefault="00BC5C39" w:rsidP="004174FC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Ищем знак</w:t>
      </w:r>
      <w:r w:rsidRPr="00BC5C39">
        <w:rPr>
          <w:rFonts w:cstheme="minorHAnsi"/>
          <w:sz w:val="28"/>
          <w:szCs w:val="28"/>
        </w:rPr>
        <w:t xml:space="preserve"> ‘(’</w:t>
      </w:r>
    </w:p>
    <w:p w14:paraId="0C5B03C9" w14:textId="77777777" w:rsidR="004174FC" w:rsidRDefault="004174FC" w:rsidP="004174FC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Определяемся с количеством </w:t>
      </w:r>
      <w:r w:rsidRPr="004174FC">
        <w:rPr>
          <w:rFonts w:cstheme="minorHAnsi"/>
          <w:sz w:val="28"/>
          <w:szCs w:val="28"/>
        </w:rPr>
        <w:t>‘(‘</w:t>
      </w:r>
      <w:r>
        <w:rPr>
          <w:rFonts w:cstheme="minorHAnsi"/>
          <w:sz w:val="28"/>
          <w:szCs w:val="28"/>
        </w:rPr>
        <w:t xml:space="preserve"> или </w:t>
      </w:r>
      <w:r w:rsidRPr="004174FC">
        <w:rPr>
          <w:rFonts w:cstheme="minorHAnsi"/>
          <w:sz w:val="28"/>
          <w:szCs w:val="28"/>
        </w:rPr>
        <w:t>‘((’</w:t>
      </w:r>
      <w:r>
        <w:rPr>
          <w:rFonts w:cstheme="minorHAnsi"/>
          <w:sz w:val="28"/>
          <w:szCs w:val="28"/>
        </w:rPr>
        <w:t>.</w:t>
      </w:r>
    </w:p>
    <w:p w14:paraId="5E369240" w14:textId="77777777" w:rsidR="004174FC" w:rsidRDefault="004174FC" w:rsidP="004174FC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Считываем количество </w:t>
      </w:r>
      <w:r w:rsidRPr="004174FC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а</w:t>
      </w:r>
      <w:r w:rsidRPr="004174FC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. Делаем проверку на четность. </w:t>
      </w:r>
    </w:p>
    <w:p w14:paraId="214FDB16" w14:textId="77777777" w:rsidR="004174FC" w:rsidRDefault="004174FC" w:rsidP="004174FC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Считываем количество </w:t>
      </w:r>
      <w:r w:rsidRPr="004174FC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  <w:lang w:val="en-US"/>
        </w:rPr>
        <w:t>b</w:t>
      </w:r>
      <w:r w:rsidRPr="004174FC">
        <w:rPr>
          <w:rFonts w:cstheme="minorHAnsi"/>
          <w:sz w:val="28"/>
          <w:szCs w:val="28"/>
        </w:rPr>
        <w:t xml:space="preserve">’. </w:t>
      </w:r>
      <w:r>
        <w:rPr>
          <w:rFonts w:cstheme="minorHAnsi"/>
          <w:sz w:val="28"/>
          <w:szCs w:val="28"/>
        </w:rPr>
        <w:t xml:space="preserve">Делаем проверку на четность и отсутствие </w:t>
      </w:r>
      <w:r w:rsidRPr="004174FC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  <w:lang w:val="en-US"/>
        </w:rPr>
        <w:t>a</w:t>
      </w:r>
      <w:r w:rsidRPr="004174FC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после </w:t>
      </w:r>
      <w:r w:rsidRPr="004174FC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  <w:lang w:val="en-US"/>
        </w:rPr>
        <w:t>b</w:t>
      </w:r>
      <w:r w:rsidRPr="004174FC">
        <w:rPr>
          <w:rFonts w:cstheme="minorHAnsi"/>
          <w:sz w:val="28"/>
          <w:szCs w:val="28"/>
        </w:rPr>
        <w:t>’</w:t>
      </w:r>
    </w:p>
    <w:p w14:paraId="0924CED5" w14:textId="77777777" w:rsidR="004174FC" w:rsidRDefault="004174FC" w:rsidP="004174FC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Проверяем закрывающие скобки. Их количество должно соответствовать количество открывающих. (Выявлено на 5 шаге)</w:t>
      </w:r>
    </w:p>
    <w:p w14:paraId="02401D5F" w14:textId="77777777" w:rsidR="004174FC" w:rsidRDefault="004174FC" w:rsidP="004174FC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Повторяем действия, пока не дойдем до знака</w:t>
      </w:r>
      <w:r w:rsidRPr="004174FC">
        <w:rPr>
          <w:rFonts w:cstheme="minorHAnsi"/>
          <w:sz w:val="28"/>
          <w:szCs w:val="28"/>
        </w:rPr>
        <w:t xml:space="preserve"> ‘%’</w:t>
      </w:r>
      <w:r>
        <w:rPr>
          <w:rFonts w:cstheme="minorHAnsi"/>
          <w:sz w:val="28"/>
          <w:szCs w:val="28"/>
        </w:rPr>
        <w:br/>
      </w:r>
    </w:p>
    <w:p w14:paraId="79E3E605" w14:textId="77777777" w:rsidR="004174FC" w:rsidRDefault="004174FC" w:rsidP="004174FC">
      <w:pPr>
        <w:rPr>
          <w:rFonts w:asciiTheme="minorHAnsi" w:hAnsiTheme="minorHAnsi" w:cstheme="minorHAnsi"/>
          <w:sz w:val="28"/>
          <w:szCs w:val="28"/>
        </w:rPr>
      </w:pPr>
      <w:r w:rsidRPr="004174FC">
        <w:rPr>
          <w:rFonts w:asciiTheme="minorHAnsi" w:hAnsiTheme="minorHAnsi" w:cstheme="minorHAnsi"/>
          <w:sz w:val="28"/>
          <w:szCs w:val="28"/>
        </w:rPr>
        <w:t xml:space="preserve">Функция </w:t>
      </w:r>
      <w:r w:rsidRPr="004174FC">
        <w:rPr>
          <w:rFonts w:asciiTheme="minorHAnsi" w:hAnsiTheme="minorHAnsi" w:cstheme="minorHAnsi"/>
          <w:b/>
          <w:bCs/>
          <w:sz w:val="28"/>
          <w:szCs w:val="28"/>
          <w:lang w:val="en-US"/>
        </w:rPr>
        <w:t>recognition</w:t>
      </w:r>
      <w:r w:rsidRPr="004174F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174FC">
        <w:rPr>
          <w:rFonts w:asciiTheme="minorHAnsi" w:hAnsiTheme="minorHAnsi" w:cstheme="minorHAnsi"/>
          <w:sz w:val="28"/>
          <w:szCs w:val="28"/>
        </w:rPr>
        <w:t>– программа поиска цепочек языка в последовательности символов:</w:t>
      </w:r>
      <w:r>
        <w:rPr>
          <w:rFonts w:asciiTheme="minorHAnsi" w:hAnsiTheme="minorHAnsi" w:cstheme="minorHAnsi"/>
          <w:sz w:val="28"/>
          <w:szCs w:val="28"/>
        </w:rPr>
        <w:br/>
      </w:r>
    </w:p>
    <w:p w14:paraId="7962702C" w14:textId="77777777" w:rsidR="004174FC" w:rsidRDefault="004174FC" w:rsidP="004174FC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вход поступает строка из множества символов.</w:t>
      </w:r>
      <w:r w:rsidR="00260EA7">
        <w:rPr>
          <w:rFonts w:cstheme="minorHAnsi"/>
          <w:sz w:val="28"/>
          <w:szCs w:val="28"/>
        </w:rPr>
        <w:t xml:space="preserve"> Игнорируем все знаки, написанные до </w:t>
      </w:r>
      <w:r w:rsidR="00260EA7" w:rsidRPr="00260EA7">
        <w:rPr>
          <w:rFonts w:cstheme="minorHAnsi"/>
          <w:sz w:val="28"/>
          <w:szCs w:val="28"/>
        </w:rPr>
        <w:t>‘%’</w:t>
      </w:r>
      <w:r w:rsidR="00260EA7">
        <w:rPr>
          <w:rFonts w:cstheme="minorHAnsi"/>
          <w:sz w:val="28"/>
          <w:szCs w:val="28"/>
        </w:rPr>
        <w:t xml:space="preserve">. </w:t>
      </w:r>
    </w:p>
    <w:p w14:paraId="01217453" w14:textId="77777777" w:rsidR="00260EA7" w:rsidRDefault="00260EA7" w:rsidP="004174FC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  первого </w:t>
      </w:r>
      <w:r w:rsidRPr="00260EA7">
        <w:rPr>
          <w:rFonts w:cstheme="minorHAnsi"/>
          <w:sz w:val="28"/>
          <w:szCs w:val="28"/>
        </w:rPr>
        <w:t>‘%’</w:t>
      </w:r>
      <w:r>
        <w:rPr>
          <w:rFonts w:cstheme="minorHAnsi"/>
          <w:sz w:val="28"/>
          <w:szCs w:val="28"/>
        </w:rPr>
        <w:t xml:space="preserve"> до следующего </w:t>
      </w:r>
      <w:r w:rsidRPr="00260EA7">
        <w:rPr>
          <w:rFonts w:cstheme="minorHAnsi"/>
          <w:sz w:val="28"/>
          <w:szCs w:val="28"/>
        </w:rPr>
        <w:t>‘%’</w:t>
      </w:r>
      <w:r>
        <w:rPr>
          <w:rFonts w:cstheme="minorHAnsi"/>
          <w:sz w:val="28"/>
          <w:szCs w:val="28"/>
        </w:rPr>
        <w:t xml:space="preserve"> считываем строку и запоминаем ее.</w:t>
      </w:r>
      <w:r>
        <w:rPr>
          <w:rFonts w:cstheme="minorHAnsi"/>
          <w:sz w:val="28"/>
          <w:szCs w:val="28"/>
        </w:rPr>
        <w:br/>
        <w:t xml:space="preserve">2.1. Запоминаем место первого </w:t>
      </w:r>
      <w:r>
        <w:rPr>
          <w:rFonts w:cstheme="minorHAnsi"/>
          <w:sz w:val="28"/>
          <w:szCs w:val="28"/>
          <w:lang w:val="en-US"/>
        </w:rPr>
        <w:t>‘%’</w:t>
      </w:r>
    </w:p>
    <w:p w14:paraId="08184DA3" w14:textId="77777777" w:rsidR="00260EA7" w:rsidRDefault="00260EA7" w:rsidP="004174FC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Запомненную строку посылаем в </w:t>
      </w:r>
      <w:r w:rsidRPr="00260EA7">
        <w:rPr>
          <w:rFonts w:cstheme="minorHAnsi"/>
          <w:b/>
          <w:bCs/>
          <w:sz w:val="28"/>
          <w:szCs w:val="28"/>
        </w:rPr>
        <w:t>КА</w:t>
      </w:r>
      <w:r>
        <w:rPr>
          <w:rFonts w:cstheme="minorHAnsi"/>
          <w:sz w:val="28"/>
          <w:szCs w:val="28"/>
        </w:rPr>
        <w:t xml:space="preserve">. </w:t>
      </w:r>
    </w:p>
    <w:p w14:paraId="75ED3708" w14:textId="77777777" w:rsidR="00260EA7" w:rsidRDefault="00260EA7" w:rsidP="004174FC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Получаем ответ от </w:t>
      </w:r>
      <w:r w:rsidRPr="00260EA7">
        <w:rPr>
          <w:rFonts w:cstheme="minorHAnsi"/>
          <w:b/>
          <w:bCs/>
          <w:sz w:val="28"/>
          <w:szCs w:val="28"/>
        </w:rPr>
        <w:t>КА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  <w:lang w:val="en-US"/>
        </w:rPr>
        <w:t>a</w:t>
      </w:r>
      <w:r w:rsidRPr="00260EA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Если ответ удовлетворительный</w:t>
      </w:r>
      <w:r w:rsidRPr="00260EA7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то выводим позицию начала и саму строку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  <w:lang w:val="en-US"/>
        </w:rPr>
        <w:t>b</w:t>
      </w:r>
      <w:r w:rsidRPr="00260EA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Если ответ неудовлетворительный, то выводим «цепочек не найдено»</w:t>
      </w:r>
    </w:p>
    <w:p w14:paraId="7646510B" w14:textId="77777777" w:rsidR="00260EA7" w:rsidRDefault="00260EA7" w:rsidP="004174FC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Завершаем программу</w:t>
      </w:r>
    </w:p>
    <w:p w14:paraId="6BB9E253" w14:textId="77777777" w:rsidR="00260EA7" w:rsidRDefault="00260EA7" w:rsidP="00260EA7">
      <w:pPr>
        <w:rPr>
          <w:rFonts w:cstheme="minorHAnsi"/>
          <w:sz w:val="28"/>
          <w:szCs w:val="28"/>
        </w:rPr>
      </w:pPr>
    </w:p>
    <w:p w14:paraId="23DE523C" w14:textId="77777777" w:rsidR="00260EA7" w:rsidRDefault="00260EA7" w:rsidP="00260EA7">
      <w:pPr>
        <w:rPr>
          <w:rFonts w:cstheme="minorHAnsi"/>
          <w:sz w:val="28"/>
          <w:szCs w:val="28"/>
        </w:rPr>
      </w:pPr>
    </w:p>
    <w:p w14:paraId="699EB4BE" w14:textId="77777777" w:rsidR="00260EA7" w:rsidRDefault="000D31C9" w:rsidP="00260EA7">
      <w:pPr>
        <w:pStyle w:val="a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Таблица тестирования программы:</w:t>
      </w:r>
    </w:p>
    <w:p w14:paraId="52E56223" w14:textId="77777777" w:rsidR="000D31C9" w:rsidRDefault="000D31C9" w:rsidP="000D31C9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5"/>
        <w:gridCol w:w="4297"/>
        <w:gridCol w:w="3423"/>
      </w:tblGrid>
      <w:tr w:rsidR="000D31C9" w14:paraId="5139ED37" w14:textId="77777777" w:rsidTr="000D31C9">
        <w:tc>
          <w:tcPr>
            <w:tcW w:w="1980" w:type="dxa"/>
          </w:tcPr>
          <w:p w14:paraId="245F7CD3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Номер теста:</w:t>
            </w:r>
          </w:p>
        </w:tc>
        <w:tc>
          <w:tcPr>
            <w:tcW w:w="3402" w:type="dxa"/>
          </w:tcPr>
          <w:p w14:paraId="1AA11C69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Входные данные:</w:t>
            </w:r>
          </w:p>
        </w:tc>
        <w:tc>
          <w:tcPr>
            <w:tcW w:w="3963" w:type="dxa"/>
          </w:tcPr>
          <w:p w14:paraId="6C9774AB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Выходные данные:</w:t>
            </w:r>
          </w:p>
        </w:tc>
      </w:tr>
      <w:tr w:rsidR="000D31C9" w14:paraId="713CBF48" w14:textId="77777777" w:rsidTr="000D31C9">
        <w:tc>
          <w:tcPr>
            <w:tcW w:w="1980" w:type="dxa"/>
          </w:tcPr>
          <w:p w14:paraId="649841BE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402" w:type="dxa"/>
          </w:tcPr>
          <w:p w14:paraId="07547A01" w14:textId="77777777" w:rsidR="000D31C9" w:rsidRDefault="000D31C9" w:rsidP="006A320C">
            <w:pPr>
              <w:jc w:val="center"/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</w:pPr>
          </w:p>
          <w:p w14:paraId="5609FB26" w14:textId="77777777" w:rsidR="000D31C9" w:rsidRDefault="000D31C9" w:rsidP="006A320C">
            <w:pPr>
              <w:jc w:val="center"/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</w:pP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%(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aabbb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)(b)((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</w:t>
            </w:r>
          </w:p>
          <w:p w14:paraId="5043CB0F" w14:textId="77777777" w:rsidR="000D31C9" w:rsidRPr="000D31C9" w:rsidRDefault="000D31C9" w:rsidP="006A320C">
            <w:pPr>
              <w:jc w:val="center"/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</w:pPr>
          </w:p>
        </w:tc>
        <w:tc>
          <w:tcPr>
            <w:tcW w:w="3963" w:type="dxa"/>
          </w:tcPr>
          <w:p w14:paraId="07459315" w14:textId="77777777" w:rsidR="000D31C9" w:rsidRDefault="000D31C9" w:rsidP="000D31C9">
            <w:pPr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</w:pPr>
          </w:p>
          <w:p w14:paraId="43C9116E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1     :    %(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aabbb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)(b)((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))%</w:t>
            </w:r>
          </w:p>
        </w:tc>
      </w:tr>
      <w:tr w:rsidR="000D31C9" w14:paraId="02F58993" w14:textId="77777777" w:rsidTr="000D31C9">
        <w:tc>
          <w:tcPr>
            <w:tcW w:w="1980" w:type="dxa"/>
          </w:tcPr>
          <w:p w14:paraId="18F999B5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402" w:type="dxa"/>
          </w:tcPr>
          <w:p w14:paraId="6537F28F" w14:textId="77777777" w:rsidR="000D31C9" w:rsidRDefault="000D31C9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0B28BE8A" w14:textId="77777777" w:rsidR="000D31C9" w:rsidRDefault="000D31C9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br/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%(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aabbb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)%(b)%((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</w:t>
            </w:r>
          </w:p>
          <w:p w14:paraId="6DFB9E20" w14:textId="77777777" w:rsidR="000D31C9" w:rsidRDefault="000D31C9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3963" w:type="dxa"/>
          </w:tcPr>
          <w:p w14:paraId="70DF9E56" w14:textId="77777777" w:rsidR="000D31C9" w:rsidRDefault="000D31C9" w:rsidP="000D31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</w:pPr>
          </w:p>
          <w:p w14:paraId="6049B7D7" w14:textId="77777777" w:rsidR="000D31C9" w:rsidRPr="00812E7F" w:rsidRDefault="000D31C9" w:rsidP="000D31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1     :    %(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aabbb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)%</w:t>
            </w:r>
            <w:r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br/>
            </w: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9     :    %(b)%</w:t>
            </w:r>
          </w:p>
          <w:p w14:paraId="0EC865E5" w14:textId="77777777" w:rsidR="000D31C9" w:rsidRPr="00812E7F" w:rsidRDefault="000D31C9" w:rsidP="000D31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13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))%</w:t>
            </w:r>
          </w:p>
          <w:p w14:paraId="44E871BC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0D31C9" w14:paraId="4C3BA298" w14:textId="77777777" w:rsidTr="000D31C9">
        <w:tc>
          <w:tcPr>
            <w:tcW w:w="1980" w:type="dxa"/>
          </w:tcPr>
          <w:p w14:paraId="5FCD5EC4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402" w:type="dxa"/>
          </w:tcPr>
          <w:p w14:paraId="08A3D16D" w14:textId="77777777" w:rsidR="000D31C9" w:rsidRDefault="000D31C9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br/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aabbb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))%(bb)%((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</w:t>
            </w:r>
          </w:p>
        </w:tc>
        <w:tc>
          <w:tcPr>
            <w:tcW w:w="3963" w:type="dxa"/>
          </w:tcPr>
          <w:p w14:paraId="144A5D23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027DEE9B" w14:textId="77777777" w:rsidR="000D31C9" w:rsidRPr="00812E7F" w:rsidRDefault="000D31C9" w:rsidP="000D31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1 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aabbb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))%</w:t>
            </w:r>
          </w:p>
          <w:p w14:paraId="23490901" w14:textId="77777777" w:rsidR="000D31C9" w:rsidRPr="00812E7F" w:rsidRDefault="000D31C9" w:rsidP="000D31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16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aaaab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))%</w:t>
            </w:r>
          </w:p>
          <w:p w14:paraId="738610EB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0D31C9" w14:paraId="58EE736F" w14:textId="77777777" w:rsidTr="000D31C9">
        <w:tc>
          <w:tcPr>
            <w:tcW w:w="1980" w:type="dxa"/>
          </w:tcPr>
          <w:p w14:paraId="2598DEE6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402" w:type="dxa"/>
          </w:tcPr>
          <w:p w14:paraId="0A098B77" w14:textId="77777777" w:rsidR="000D31C9" w:rsidRDefault="000D31C9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br/>
            </w:r>
            <w:r w:rsidR="004433AC"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%((</w:t>
            </w:r>
            <w:proofErr w:type="spellStart"/>
            <w:r w:rsidR="004433AC"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aabbb</w:t>
            </w:r>
            <w:proofErr w:type="spellEnd"/>
            <w:r w:rsidR="004433AC"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)%(</w:t>
            </w:r>
            <w:proofErr w:type="spellStart"/>
            <w:r w:rsidR="004433AC"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bb</w:t>
            </w:r>
            <w:proofErr w:type="spellEnd"/>
            <w:r w:rsidR="004433AC"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)%((</w:t>
            </w:r>
            <w:proofErr w:type="spellStart"/>
            <w:r w:rsidR="004433AC"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aaaaab</w:t>
            </w:r>
            <w:proofErr w:type="spellEnd"/>
            <w:r w:rsidR="004433AC"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))%</w:t>
            </w:r>
          </w:p>
        </w:tc>
        <w:tc>
          <w:tcPr>
            <w:tcW w:w="3963" w:type="dxa"/>
          </w:tcPr>
          <w:p w14:paraId="637805D2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2DBE281C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Цепочек не найдено</w:t>
            </w:r>
          </w:p>
          <w:p w14:paraId="463F29E8" w14:textId="77777777" w:rsidR="000D31C9" w:rsidRDefault="000D31C9" w:rsidP="000D31C9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05A1E1C2" w14:textId="77777777" w:rsidTr="000D31C9">
        <w:tc>
          <w:tcPr>
            <w:tcW w:w="1980" w:type="dxa"/>
          </w:tcPr>
          <w:p w14:paraId="78941E47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402" w:type="dxa"/>
          </w:tcPr>
          <w:p w14:paraId="3B7B4B86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1A62BE4C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%(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aaba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)%</w:t>
            </w:r>
          </w:p>
        </w:tc>
        <w:tc>
          <w:tcPr>
            <w:tcW w:w="3963" w:type="dxa"/>
          </w:tcPr>
          <w:p w14:paraId="3A0FF5F2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22E30C8F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Цепочек не найдено</w:t>
            </w:r>
          </w:p>
          <w:p w14:paraId="5630AD66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2DA5AF00" w14:textId="77777777" w:rsidTr="000D31C9">
        <w:tc>
          <w:tcPr>
            <w:tcW w:w="1980" w:type="dxa"/>
          </w:tcPr>
          <w:p w14:paraId="29B4EA11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402" w:type="dxa"/>
          </w:tcPr>
          <w:p w14:paraId="141E1CF8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br/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%(())%(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aabbb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)%</w:t>
            </w:r>
          </w:p>
        </w:tc>
        <w:tc>
          <w:tcPr>
            <w:tcW w:w="3963" w:type="dxa"/>
          </w:tcPr>
          <w:p w14:paraId="61829076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4554FBDA" w14:textId="77777777" w:rsidR="004433AC" w:rsidRPr="000D31C9" w:rsidRDefault="004433AC" w:rsidP="00443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6     :    %(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aabbb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)%</w:t>
            </w:r>
            <w:r w:rsidRPr="00812E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BA226A1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42978E56" w14:textId="77777777" w:rsidTr="000D31C9">
        <w:tc>
          <w:tcPr>
            <w:tcW w:w="1980" w:type="dxa"/>
          </w:tcPr>
          <w:p w14:paraId="75697EEC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3402" w:type="dxa"/>
          </w:tcPr>
          <w:p w14:paraId="3D76B59E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br/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%(%((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</w:t>
            </w:r>
          </w:p>
        </w:tc>
        <w:tc>
          <w:tcPr>
            <w:tcW w:w="3963" w:type="dxa"/>
          </w:tcPr>
          <w:p w14:paraId="17AD93B2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7FE8F66F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4 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))%</w:t>
            </w:r>
          </w:p>
          <w:p w14:paraId="0DE4B5B7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28F582CC" w14:textId="77777777" w:rsidTr="000D31C9">
        <w:tc>
          <w:tcPr>
            <w:tcW w:w="1980" w:type="dxa"/>
          </w:tcPr>
          <w:p w14:paraId="44B0A208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402" w:type="dxa"/>
          </w:tcPr>
          <w:p w14:paraId="666E52D2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br/>
            </w:r>
            <w:r>
              <w:rPr>
                <w:rFonts w:ascii="Courier New" w:hAnsi="Courier New" w:cs="Courier New"/>
                <w:color w:val="696969"/>
                <w:sz w:val="20"/>
                <w:szCs w:val="20"/>
              </w:rPr>
              <w:t>(Пустая строка)</w:t>
            </w:r>
          </w:p>
          <w:p w14:paraId="66204FF1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3963" w:type="dxa"/>
          </w:tcPr>
          <w:p w14:paraId="2DBF0D7D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62C9E5BE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Цепочек не найдено</w:t>
            </w:r>
          </w:p>
          <w:p w14:paraId="6B62F1B3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24FA156C" w14:textId="77777777" w:rsidTr="000D31C9">
        <w:tc>
          <w:tcPr>
            <w:tcW w:w="1980" w:type="dxa"/>
          </w:tcPr>
          <w:p w14:paraId="2B2B7304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3402" w:type="dxa"/>
          </w:tcPr>
          <w:p w14:paraId="02F2C34E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21496EC7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007997"/>
                <w:sz w:val="20"/>
                <w:szCs w:val="20"/>
                <w:lang w:val="en-US"/>
              </w:rPr>
              <w:t>%%</w:t>
            </w:r>
          </w:p>
        </w:tc>
        <w:tc>
          <w:tcPr>
            <w:tcW w:w="3963" w:type="dxa"/>
          </w:tcPr>
          <w:p w14:paraId="680A4E5D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28E0DC89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Цепочек не найдено</w:t>
            </w:r>
          </w:p>
          <w:p w14:paraId="19219836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7C48B0F3" w14:textId="77777777" w:rsidTr="000D31C9">
        <w:tc>
          <w:tcPr>
            <w:tcW w:w="1980" w:type="dxa"/>
          </w:tcPr>
          <w:p w14:paraId="5D369756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402" w:type="dxa"/>
          </w:tcPr>
          <w:p w14:paraId="296FEF7D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718CBF75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%(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aAbbb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aaccb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</w:t>
            </w:r>
          </w:p>
        </w:tc>
        <w:tc>
          <w:tcPr>
            <w:tcW w:w="3963" w:type="dxa"/>
          </w:tcPr>
          <w:p w14:paraId="7194DBDC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34C0E9FA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Цепочек не найдено</w:t>
            </w:r>
          </w:p>
          <w:p w14:paraId="769D0D3C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1076FEFE" w14:textId="77777777" w:rsidTr="000D31C9">
        <w:tc>
          <w:tcPr>
            <w:tcW w:w="1980" w:type="dxa"/>
          </w:tcPr>
          <w:p w14:paraId="4737E36C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3402" w:type="dxa"/>
          </w:tcPr>
          <w:p w14:paraId="54CD245A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3BDCD0E9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007997"/>
                <w:sz w:val="20"/>
                <w:szCs w:val="20"/>
                <w:lang w:val="en-US"/>
              </w:rPr>
              <w:t>%</w:t>
            </w:r>
            <w:proofErr w:type="spellStart"/>
            <w:r w:rsidRPr="00812E7F">
              <w:rPr>
                <w:rFonts w:ascii="Courier New" w:hAnsi="Courier New" w:cs="Courier New"/>
                <w:color w:val="007997"/>
                <w:sz w:val="20"/>
                <w:szCs w:val="20"/>
                <w:lang w:val="en-US"/>
              </w:rPr>
              <w:t>a</w:t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%</w:t>
            </w:r>
          </w:p>
        </w:tc>
        <w:tc>
          <w:tcPr>
            <w:tcW w:w="3963" w:type="dxa"/>
          </w:tcPr>
          <w:p w14:paraId="1231BE67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138586CA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Цепочек не найдено</w:t>
            </w:r>
          </w:p>
          <w:p w14:paraId="36FEB5B0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3086F5C3" w14:textId="77777777" w:rsidTr="000D31C9">
        <w:tc>
          <w:tcPr>
            <w:tcW w:w="1980" w:type="dxa"/>
          </w:tcPr>
          <w:p w14:paraId="4B73E586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3402" w:type="dxa"/>
          </w:tcPr>
          <w:p w14:paraId="30D7AA69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5F8FC7DD" w14:textId="77777777" w:rsidR="004433AC" w:rsidRPr="00812E7F" w:rsidRDefault="004433AC" w:rsidP="006A3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Начало</w:t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 xml:space="preserve"> </w:t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цепочки</w:t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 xml:space="preserve"> </w:t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тут</w:t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 xml:space="preserve"> -&gt; 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</w:t>
            </w:r>
          </w:p>
          <w:p w14:paraId="7196D064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3963" w:type="dxa"/>
          </w:tcPr>
          <w:p w14:paraId="34FF1C98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1D2FA461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39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))%</w:t>
            </w:r>
          </w:p>
          <w:p w14:paraId="6D072C0D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139A6D81" w14:textId="77777777" w:rsidTr="000D31C9">
        <w:tc>
          <w:tcPr>
            <w:tcW w:w="1980" w:type="dxa"/>
          </w:tcPr>
          <w:p w14:paraId="39F18D26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3402" w:type="dxa"/>
          </w:tcPr>
          <w:p w14:paraId="48A21919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261A458D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lastRenderedPageBreak/>
              <w:t>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))% &lt;- тут был конец программы(-&gt;)</w:t>
            </w:r>
          </w:p>
        </w:tc>
        <w:tc>
          <w:tcPr>
            <w:tcW w:w="3963" w:type="dxa"/>
          </w:tcPr>
          <w:p w14:paraId="6BD18F9B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13667E84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1 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))%</w:t>
            </w:r>
          </w:p>
          <w:p w14:paraId="238601FE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63479884" w14:textId="77777777" w:rsidTr="000D31C9">
        <w:tc>
          <w:tcPr>
            <w:tcW w:w="1980" w:type="dxa"/>
          </w:tcPr>
          <w:p w14:paraId="4E1E336A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lastRenderedPageBreak/>
              <w:t>14</w:t>
            </w:r>
          </w:p>
        </w:tc>
        <w:tc>
          <w:tcPr>
            <w:tcW w:w="3402" w:type="dxa"/>
          </w:tcPr>
          <w:p w14:paraId="0F3CABC7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538F44E4" w14:textId="77777777" w:rsid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))% &lt;- тут нет нужной цепочки -&gt;%((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</w:rPr>
              <w:t>))%</w:t>
            </w:r>
          </w:p>
        </w:tc>
        <w:tc>
          <w:tcPr>
            <w:tcW w:w="3963" w:type="dxa"/>
          </w:tcPr>
          <w:p w14:paraId="5B08B5D1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  <w:p w14:paraId="37CF9064" w14:textId="77777777" w:rsidR="004433AC" w:rsidRPr="00812E7F" w:rsidRDefault="004433AC" w:rsidP="00443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1 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))%</w:t>
            </w:r>
          </w:p>
          <w:p w14:paraId="6475F6DA" w14:textId="77777777" w:rsidR="004433AC" w:rsidRPr="00812E7F" w:rsidRDefault="004433AC" w:rsidP="00443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58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))%</w:t>
            </w:r>
          </w:p>
          <w:p w14:paraId="16DEB4AB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4433AC" w14:paraId="2EF9D906" w14:textId="77777777" w:rsidTr="006A320C">
        <w:trPr>
          <w:trHeight w:val="90"/>
        </w:trPr>
        <w:tc>
          <w:tcPr>
            <w:tcW w:w="1980" w:type="dxa"/>
          </w:tcPr>
          <w:p w14:paraId="33CFEC6B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3402" w:type="dxa"/>
          </w:tcPr>
          <w:p w14:paraId="0AD9C6F4" w14:textId="77777777" w:rsidR="004433AC" w:rsidRPr="0047166A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 w:eastAsia="en-US"/>
                <w:rPrChange w:id="253" w:author="Microsoft Office User" w:date="2022-10-30T14:46:00Z">
                  <w:rPr>
                    <w:rFonts w:asciiTheme="minorHAnsi" w:hAnsiTheme="minorHAnsi" w:cstheme="minorHAnsi"/>
                    <w:sz w:val="28"/>
                    <w:szCs w:val="28"/>
                    <w:lang w:eastAsia="en-US"/>
                  </w:rPr>
                </w:rPrChange>
              </w:rPr>
            </w:pPr>
          </w:p>
          <w:p w14:paraId="0FAB94BE" w14:textId="77777777" w:rsidR="004433AC" w:rsidRP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 xml:space="preserve">Made by: 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Sarmat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Totikov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 xml:space="preserve"> 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</w:t>
            </w:r>
            <w:r w:rsidRPr="00812E7F">
              <w:rPr>
                <w:rFonts w:ascii="Courier New" w:hAnsi="Courier New" w:cs="Courier New"/>
                <w:color w:val="007997"/>
                <w:sz w:val="20"/>
                <w:szCs w:val="20"/>
                <w:lang w:val="en-US"/>
              </w:rPr>
              <w:t>%%</w:t>
            </w:r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((</w:t>
            </w:r>
            <w:proofErr w:type="spellStart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0000E6"/>
                <w:sz w:val="20"/>
                <w:szCs w:val="20"/>
                <w:lang w:val="en-US"/>
              </w:rPr>
              <w:t>))%</w:t>
            </w:r>
          </w:p>
          <w:p w14:paraId="4B1F511A" w14:textId="77777777" w:rsidR="004433AC" w:rsidRPr="004433AC" w:rsidRDefault="004433AC" w:rsidP="006A320C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3963" w:type="dxa"/>
          </w:tcPr>
          <w:p w14:paraId="444B9C49" w14:textId="77777777" w:rsidR="004433AC" w:rsidRPr="00812E7F" w:rsidRDefault="004433AC" w:rsidP="00443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3AC"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  <w:br/>
            </w: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25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))%</w:t>
            </w:r>
          </w:p>
          <w:p w14:paraId="2D21638D" w14:textId="77777777" w:rsidR="004433AC" w:rsidRPr="00812E7F" w:rsidRDefault="004433AC" w:rsidP="00443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33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))%</w:t>
            </w:r>
          </w:p>
          <w:p w14:paraId="00EB6D0F" w14:textId="77777777" w:rsidR="004433AC" w:rsidRPr="00812E7F" w:rsidRDefault="004433AC" w:rsidP="00443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41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  <w:lang w:val="en-US"/>
              </w:rPr>
              <w:t>))%</w:t>
            </w:r>
          </w:p>
          <w:p w14:paraId="24FD26C2" w14:textId="77777777" w:rsidR="004433AC" w:rsidRPr="00812E7F" w:rsidRDefault="004433AC" w:rsidP="00443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50    :    %((</w:t>
            </w:r>
            <w:proofErr w:type="spellStart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aab</w:t>
            </w:r>
            <w:proofErr w:type="spellEnd"/>
            <w:r w:rsidRPr="00812E7F">
              <w:rPr>
                <w:rFonts w:ascii="Courier New" w:hAnsi="Courier New" w:cs="Courier New"/>
                <w:color w:val="696969"/>
                <w:sz w:val="20"/>
                <w:szCs w:val="20"/>
              </w:rPr>
              <w:t>))%</w:t>
            </w:r>
          </w:p>
          <w:p w14:paraId="65F9C3DC" w14:textId="77777777" w:rsidR="004433AC" w:rsidRDefault="004433AC" w:rsidP="004433AC">
            <w:pP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</w:tbl>
    <w:p w14:paraId="5023141B" w14:textId="77777777" w:rsidR="000D31C9" w:rsidRPr="000D31C9" w:rsidRDefault="000D31C9" w:rsidP="000D31C9">
      <w:pPr>
        <w:rPr>
          <w:rFonts w:asciiTheme="minorHAnsi" w:hAnsiTheme="minorHAnsi" w:cstheme="minorHAnsi"/>
          <w:sz w:val="28"/>
          <w:szCs w:val="28"/>
          <w:lang w:eastAsia="en-US"/>
        </w:rPr>
      </w:pPr>
    </w:p>
    <w:p w14:paraId="1F3B1409" w14:textId="77777777" w:rsidR="00260EA7" w:rsidRPr="00260EA7" w:rsidRDefault="00260EA7" w:rsidP="00260EA7">
      <w:pPr>
        <w:rPr>
          <w:rFonts w:cstheme="minorHAnsi"/>
          <w:sz w:val="28"/>
          <w:szCs w:val="28"/>
        </w:rPr>
      </w:pPr>
    </w:p>
    <w:p w14:paraId="562C75D1" w14:textId="77777777" w:rsidR="00260EA7" w:rsidRPr="004174FC" w:rsidRDefault="00260EA7" w:rsidP="00260EA7">
      <w:pPr>
        <w:pStyle w:val="a5"/>
        <w:rPr>
          <w:rFonts w:cstheme="minorHAnsi"/>
          <w:sz w:val="28"/>
          <w:szCs w:val="28"/>
        </w:rPr>
      </w:pPr>
    </w:p>
    <w:sectPr w:rsidR="00260EA7" w:rsidRPr="00417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034"/>
    <w:multiLevelType w:val="hybridMultilevel"/>
    <w:tmpl w:val="6FFEF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3352D"/>
    <w:multiLevelType w:val="hybridMultilevel"/>
    <w:tmpl w:val="C27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2E9F"/>
    <w:multiLevelType w:val="hybridMultilevel"/>
    <w:tmpl w:val="C65C6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53132">
    <w:abstractNumId w:val="2"/>
  </w:num>
  <w:num w:numId="2" w16cid:durableId="1888485954">
    <w:abstractNumId w:val="0"/>
  </w:num>
  <w:num w:numId="3" w16cid:durableId="50856777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92"/>
    <w:rsid w:val="000B7BE4"/>
    <w:rsid w:val="000D31C9"/>
    <w:rsid w:val="000E3858"/>
    <w:rsid w:val="000F2696"/>
    <w:rsid w:val="00171DCF"/>
    <w:rsid w:val="00260EA7"/>
    <w:rsid w:val="004174FC"/>
    <w:rsid w:val="004433AC"/>
    <w:rsid w:val="0047166A"/>
    <w:rsid w:val="00531C92"/>
    <w:rsid w:val="005955AF"/>
    <w:rsid w:val="005A4D47"/>
    <w:rsid w:val="00677BEA"/>
    <w:rsid w:val="006A320C"/>
    <w:rsid w:val="00713D79"/>
    <w:rsid w:val="00756D64"/>
    <w:rsid w:val="007B56DD"/>
    <w:rsid w:val="007C4332"/>
    <w:rsid w:val="00812E7F"/>
    <w:rsid w:val="008928B0"/>
    <w:rsid w:val="00974FB4"/>
    <w:rsid w:val="00A2290E"/>
    <w:rsid w:val="00AD5251"/>
    <w:rsid w:val="00B158F0"/>
    <w:rsid w:val="00B42943"/>
    <w:rsid w:val="00BC5C39"/>
    <w:rsid w:val="00BF107E"/>
    <w:rsid w:val="00C46E53"/>
    <w:rsid w:val="00CD64AD"/>
    <w:rsid w:val="00D46D36"/>
    <w:rsid w:val="00E26BC1"/>
    <w:rsid w:val="00F71520"/>
    <w:rsid w:val="437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8FCA"/>
  <w15:docId w15:val="{F12B153B-7329-C242-B5AD-4F3542FF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E7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1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531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31C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B4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42943"/>
    <w:rPr>
      <w:color w:val="808080"/>
    </w:rPr>
  </w:style>
  <w:style w:type="paragraph" w:customStyle="1" w:styleId="msonormal0">
    <w:name w:val="msonormal"/>
    <w:basedOn w:val="a"/>
    <w:rsid w:val="00812E7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1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2E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77B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7BE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Revision"/>
    <w:hidden/>
    <w:uiPriority w:val="99"/>
    <w:semiHidden/>
    <w:rsid w:val="0047166A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B37A45E138F4FAE483E00D711CF04" ma:contentTypeVersion="2" ma:contentTypeDescription="Create a new document." ma:contentTypeScope="" ma:versionID="b3f89c1cc304cb4b0f77c024a882b22f">
  <xsd:schema xmlns:xsd="http://www.w3.org/2001/XMLSchema" xmlns:xs="http://www.w3.org/2001/XMLSchema" xmlns:p="http://schemas.microsoft.com/office/2006/metadata/properties" xmlns:ns2="8e53e424-babb-45a4-abae-e13a7137d97f" targetNamespace="http://schemas.microsoft.com/office/2006/metadata/properties" ma:root="true" ma:fieldsID="581841ac0bbf9b16cfbc7f26ba6d7bea" ns2:_="">
    <xsd:import namespace="8e53e424-babb-45a4-abae-e13a7137d9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3e424-babb-45a4-abae-e13a7137d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675E91-9AC9-4E29-A946-67DA42293B96}"/>
</file>

<file path=customXml/itemProps2.xml><?xml version="1.0" encoding="utf-8"?>
<ds:datastoreItem xmlns:ds="http://schemas.openxmlformats.org/officeDocument/2006/customXml" ds:itemID="{3A7DAB40-FE3E-4852-8635-4960547D2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AECF5-7B6F-4A01-B7D7-462B100369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2936</Words>
  <Characters>16740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2022-10-25T14:45:00Z</cp:lastPrinted>
  <dcterms:created xsi:type="dcterms:W3CDTF">2022-11-11T16:03:00Z</dcterms:created>
  <dcterms:modified xsi:type="dcterms:W3CDTF">2022-11-11T16:03:00Z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0x010100CB9B37A45E138F4FAE483E00D711CF04</vt:lpwstr>
  </property>
</Properties>
</file>